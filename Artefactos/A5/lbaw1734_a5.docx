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Simples1"/>
        <w:tblpPr w:leftFromText="141" w:rightFromText="141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DE7015" w:rsidRPr="00D159D0" w:rsidTr="008C1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A655CB">
            <w:pPr>
              <w:ind w:left="708" w:hanging="708"/>
            </w:pPr>
            <w:r>
              <w:t>R01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8168CF">
              <w:rPr>
                <w:b w:val="0"/>
                <w:lang w:val="en-US"/>
              </w:rPr>
              <w:t>User</w:t>
            </w:r>
            <w:r w:rsidR="008168CF">
              <w:rPr>
                <w:b w:val="0"/>
                <w:lang w:val="en-US"/>
              </w:rPr>
              <w:t xml:space="preserve"> </w:t>
            </w:r>
            <w:r w:rsidRPr="008168CF">
              <w:rPr>
                <w:b w:val="0"/>
                <w:lang w:val="en-US"/>
              </w:rPr>
              <w:t>(</w:t>
            </w:r>
            <w:r w:rsidRPr="008168CF">
              <w:rPr>
                <w:b w:val="0"/>
                <w:u w:val="single"/>
                <w:lang w:val="en-US"/>
              </w:rPr>
              <w:t>id</w:t>
            </w:r>
            <w:r w:rsidRPr="008168CF">
              <w:rPr>
                <w:b w:val="0"/>
                <w:lang w:val="en-US"/>
              </w:rPr>
              <w:t xml:space="preserve">, e-mail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>, full_name, password</w:t>
            </w:r>
            <w:r w:rsidR="00EC3A1D">
              <w:rPr>
                <w:b w:val="0"/>
                <w:lang w:val="en-US"/>
              </w:rPr>
              <w:t xml:space="preserve"> </w:t>
            </w:r>
            <w:r w:rsidR="00EC3A1D">
              <w:rPr>
                <w:lang w:val="en-US"/>
              </w:rPr>
              <w:t>NN</w:t>
            </w:r>
            <w:r w:rsidR="005B2EE5">
              <w:rPr>
                <w:b w:val="0"/>
                <w:lang w:val="en-US"/>
              </w:rPr>
              <w:t xml:space="preserve">, </w:t>
            </w:r>
            <w:r w:rsidRPr="008168CF">
              <w:rPr>
                <w:b w:val="0"/>
                <w:lang w:val="en-US"/>
              </w:rPr>
              <w:t xml:space="preserve">URL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Pr="008168CF">
              <w:rPr>
                <w:b w:val="0"/>
                <w:lang w:val="en-US"/>
              </w:rPr>
              <w:t xml:space="preserve">, username </w:t>
            </w:r>
            <w:r w:rsidR="00EC3A1D">
              <w:rPr>
                <w:lang w:val="en-US"/>
              </w:rPr>
              <w:t xml:space="preserve">NN </w:t>
            </w:r>
            <w:r w:rsidRPr="008168CF">
              <w:rPr>
                <w:lang w:val="en-US"/>
              </w:rPr>
              <w:t>UK</w:t>
            </w:r>
            <w:r w:rsidR="005B2EE5">
              <w:rPr>
                <w:b w:val="0"/>
                <w:lang w:val="en-US"/>
              </w:rPr>
              <w:t>, administrator</w:t>
            </w:r>
            <w:r w:rsidR="00E63CFA">
              <w:rPr>
                <w:b w:val="0"/>
                <w:lang w:val="en-US"/>
              </w:rPr>
              <w:t xml:space="preserve"> </w:t>
            </w:r>
            <w:r w:rsidR="00061B0B">
              <w:rPr>
                <w:lang w:val="en-US"/>
              </w:rPr>
              <w:t>NN</w:t>
            </w:r>
            <w:r w:rsidRPr="008168CF">
              <w:rPr>
                <w:b w:val="0"/>
                <w:lang w:val="en-US"/>
              </w:rPr>
              <w:t>)</w:t>
            </w:r>
          </w:p>
        </w:tc>
      </w:tr>
      <w:tr w:rsidR="00DE7015" w:rsidRPr="00D159D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R02</w:t>
            </w:r>
          </w:p>
        </w:tc>
        <w:tc>
          <w:tcPr>
            <w:tcW w:w="7790" w:type="dxa"/>
          </w:tcPr>
          <w:p w:rsidR="00DE7015" w:rsidRPr="008168CF" w:rsidRDefault="008168C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Project (</w:t>
            </w:r>
            <w:r w:rsidR="00DE7015" w:rsidRPr="008168CF">
              <w:rPr>
                <w:u w:val="single"/>
                <w:lang w:val="en-US"/>
              </w:rPr>
              <w:t>id</w:t>
            </w:r>
            <w:r w:rsidR="00DE7015" w:rsidRPr="008168CF">
              <w:rPr>
                <w:lang w:val="en-US"/>
              </w:rPr>
              <w:t xml:space="preserve">, description, end_date </w:t>
            </w:r>
            <w:r w:rsidR="00DE7015" w:rsidRPr="008168CF">
              <w:rPr>
                <w:b/>
                <w:lang w:val="en-US"/>
              </w:rPr>
              <w:t xml:space="preserve">CK </w:t>
            </w:r>
            <w:r w:rsidR="00DE7015" w:rsidRPr="008168CF">
              <w:rPr>
                <w:lang w:val="en-US"/>
              </w:rPr>
              <w:t>end_date &gt; s</w:t>
            </w:r>
            <w:r w:rsidR="00EC3A1D">
              <w:rPr>
                <w:lang w:val="en-US"/>
              </w:rPr>
              <w:t>tar</w:t>
            </w:r>
            <w:r w:rsidR="00DE7015" w:rsidRPr="008168CF">
              <w:rPr>
                <w:lang w:val="en-US"/>
              </w:rPr>
              <w:t>t_date,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 xml:space="preserve">, privacy, </w:t>
            </w:r>
            <w:proofErr w:type="spellStart"/>
            <w:r w:rsidR="00DE7015" w:rsidRPr="008168CF">
              <w:rPr>
                <w:lang w:val="en-US"/>
              </w:rPr>
              <w:t>start_date</w:t>
            </w:r>
            <w:proofErr w:type="spellEnd"/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DE7015" w:rsidRPr="008168CF"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723BEE">
              <w:rPr>
                <w:b/>
                <w:lang w:val="en-US"/>
              </w:rPr>
              <w:t xml:space="preserve"> </w:t>
            </w:r>
            <w:r w:rsidR="00723BEE" w:rsidRPr="00723BEE">
              <w:rPr>
                <w:b/>
                <w:lang w:val="en-US"/>
              </w:rPr>
              <w:t xml:space="preserve">CK state IN </w:t>
            </w:r>
            <w:proofErr w:type="spellStart"/>
            <w:r w:rsidR="00723BEE" w:rsidRPr="004E4849">
              <w:rPr>
                <w:lang w:val="en-US"/>
              </w:rPr>
              <w:t>stateType</w:t>
            </w:r>
            <w:proofErr w:type="spellEnd"/>
            <w:r w:rsidR="00517B5A">
              <w:rPr>
                <w:lang w:val="en-US"/>
              </w:rPr>
              <w:t xml:space="preserve">, </w:t>
            </w:r>
            <w:proofErr w:type="spellStart"/>
            <w:r w:rsidR="00517B5A">
              <w:rPr>
                <w:lang w:val="en-US"/>
              </w:rPr>
              <w:t>id_coordinator</w:t>
            </w:r>
            <w:proofErr w:type="spellEnd"/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DE7015" w:rsidRPr="008168CF">
              <w:rPr>
                <w:lang w:val="en-US"/>
              </w:rPr>
              <w:t>)</w:t>
            </w:r>
          </w:p>
        </w:tc>
      </w:tr>
      <w:tr w:rsidR="00DE7015" w:rsidRPr="00D159D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Default="00DE7015" w:rsidP="008C1BD7">
            <w:r>
              <w:t>R03</w:t>
            </w:r>
          </w:p>
        </w:tc>
        <w:tc>
          <w:tcPr>
            <w:tcW w:w="7790" w:type="dxa"/>
          </w:tcPr>
          <w:p w:rsidR="00DE7015" w:rsidRPr="008168CF" w:rsidRDefault="00DE7015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168CF">
              <w:rPr>
                <w:lang w:val="en-US"/>
              </w:rPr>
              <w:t>Board</w:t>
            </w:r>
            <w:r w:rsidR="008168CF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(</w:t>
            </w:r>
            <w:r w:rsidR="00B97889">
              <w:rPr>
                <w:u w:val="single"/>
                <w:lang w:val="en-US"/>
              </w:rPr>
              <w:t>id,</w:t>
            </w:r>
            <w:r w:rsidR="00EC3A1D">
              <w:rPr>
                <w:lang w:val="en-US"/>
              </w:rPr>
              <w:t xml:space="preserve"> </w:t>
            </w:r>
            <w:r w:rsidRPr="008168CF">
              <w:rPr>
                <w:lang w:val="en-US"/>
              </w:rPr>
              <w:t>description, name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 w:rsidR="00237752">
              <w:rPr>
                <w:lang w:val="en-US"/>
              </w:rPr>
              <w:t xml:space="preserve">, id_creator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</w:t>
            </w:r>
            <w:r w:rsidR="00701794">
              <w:rPr>
                <w:lang w:val="en-US"/>
              </w:rPr>
              <w:t xml:space="preserve">, id_project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Project</w:t>
            </w:r>
            <w:r w:rsidRPr="008168CF">
              <w:rPr>
                <w:lang w:val="en-US"/>
              </w:rPr>
              <w:t>)</w:t>
            </w:r>
          </w:p>
        </w:tc>
      </w:tr>
      <w:tr w:rsidR="00DE7015" w:rsidRPr="00D159D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R04</w:t>
            </w:r>
          </w:p>
        </w:tc>
        <w:tc>
          <w:tcPr>
            <w:tcW w:w="7790" w:type="dxa"/>
          </w:tcPr>
          <w:p w:rsidR="00DE7015" w:rsidRPr="008168CF" w:rsidRDefault="00B97889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Task (</w:t>
            </w:r>
            <w:r w:rsidRPr="00B97889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</w:t>
            </w:r>
            <w:r w:rsidRPr="00B97889">
              <w:rPr>
                <w:lang w:val="en-US"/>
              </w:rPr>
              <w:t>budget</w:t>
            </w:r>
            <w:r>
              <w:rPr>
                <w:lang w:val="en-US"/>
              </w:rPr>
              <w:t>, deadline</w:t>
            </w:r>
            <w:r w:rsidR="00EC3A1D">
              <w:rPr>
                <w:lang w:val="en-US"/>
              </w:rPr>
              <w:t xml:space="preserve"> </w:t>
            </w:r>
            <w:r w:rsidR="00EC3A1D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description, name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>NN</w:t>
            </w:r>
            <w:r>
              <w:rPr>
                <w:lang w:val="en-US"/>
              </w:rPr>
              <w:t>, progress</w:t>
            </w:r>
            <w:r w:rsidR="00FC6612">
              <w:rPr>
                <w:lang w:val="en-US"/>
              </w:rPr>
              <w:t xml:space="preserve"> </w:t>
            </w:r>
            <w:r w:rsidR="00FC6612">
              <w:rPr>
                <w:b/>
                <w:lang w:val="en-US"/>
              </w:rPr>
              <w:t xml:space="preserve">CK </w:t>
            </w:r>
            <w:r w:rsidR="00FC6612">
              <w:rPr>
                <w:lang w:val="en-US"/>
              </w:rPr>
              <w:t xml:space="preserve">0 </w:t>
            </w:r>
            <w:r w:rsidR="00FC6612">
              <w:rPr>
                <w:rFonts w:cstheme="minorHAnsi"/>
                <w:lang w:val="en-US"/>
              </w:rPr>
              <w:t xml:space="preserve">≤ </w:t>
            </w:r>
            <w:r w:rsidR="00FC6612">
              <w:rPr>
                <w:lang w:val="en-US"/>
              </w:rPr>
              <w:t xml:space="preserve">progress </w:t>
            </w:r>
            <w:r w:rsidR="00FC6612">
              <w:rPr>
                <w:rFonts w:cstheme="minorHAnsi"/>
                <w:lang w:val="en-US"/>
              </w:rPr>
              <w:t>≤ 100</w:t>
            </w:r>
            <w:r>
              <w:rPr>
                <w:lang w:val="en-US"/>
              </w:rPr>
              <w:t>, state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A655CB">
              <w:rPr>
                <w:b/>
                <w:lang w:val="en-US"/>
              </w:rPr>
              <w:t xml:space="preserve"> CK</w:t>
            </w:r>
            <w:r w:rsidR="00A655CB">
              <w:rPr>
                <w:lang w:val="en-US"/>
              </w:rPr>
              <w:t xml:space="preserve"> state </w:t>
            </w:r>
            <w:r w:rsidR="00A655CB">
              <w:rPr>
                <w:b/>
                <w:lang w:val="en-US"/>
              </w:rPr>
              <w:t>IN</w:t>
            </w:r>
            <w:r w:rsidR="00A655CB">
              <w:rPr>
                <w:lang w:val="en-US"/>
              </w:rPr>
              <w:t xml:space="preserve"> </w:t>
            </w:r>
            <w:proofErr w:type="spellStart"/>
            <w:r w:rsidR="00A655CB">
              <w:rPr>
                <w:lang w:val="en-US"/>
              </w:rPr>
              <w:t>stateType</w:t>
            </w:r>
            <w:proofErr w:type="spellEnd"/>
            <w:r w:rsidR="00517B5A">
              <w:rPr>
                <w:lang w:val="en-US"/>
              </w:rPr>
              <w:t xml:space="preserve">, </w:t>
            </w:r>
            <w:proofErr w:type="spellStart"/>
            <w:r w:rsidR="00517B5A">
              <w:rPr>
                <w:lang w:val="en-US"/>
              </w:rPr>
              <w:t>id_creator</w:t>
            </w:r>
            <w:proofErr w:type="spellEnd"/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701794">
              <w:rPr>
                <w:lang w:val="en-US"/>
              </w:rPr>
              <w:t xml:space="preserve">, id_board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Board</w:t>
            </w:r>
            <w:r>
              <w:rPr>
                <w:lang w:val="en-US"/>
              </w:rPr>
              <w:t>)</w:t>
            </w:r>
          </w:p>
        </w:tc>
      </w:tr>
      <w:tr w:rsidR="00DE7015" w:rsidRPr="00D159D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R05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Meeting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 w:rsidR="008C1BD7">
              <w:rPr>
                <w:b/>
                <w:lang w:val="en-US"/>
              </w:rPr>
              <w:t xml:space="preserve">NN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date &gt; </w:t>
            </w:r>
            <w:r w:rsidR="008C1BD7">
              <w:rPr>
                <w:lang w:val="en-US"/>
              </w:rPr>
              <w:t>t</w:t>
            </w:r>
            <w:r>
              <w:rPr>
                <w:lang w:val="en-US"/>
              </w:rPr>
              <w:t>oday, name, place</w:t>
            </w:r>
            <w:r w:rsidR="00701794">
              <w:rPr>
                <w:lang w:val="en-US"/>
              </w:rPr>
              <w:t xml:space="preserve">, id_board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Board</w:t>
            </w:r>
            <w:r>
              <w:rPr>
                <w:lang w:val="en-US"/>
              </w:rPr>
              <w:t>)</w:t>
            </w:r>
          </w:p>
        </w:tc>
      </w:tr>
      <w:tr w:rsidR="005B2EE5" w:rsidRPr="00D159D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5B2EE5" w:rsidRDefault="005B2EE5" w:rsidP="008C1BD7">
            <w:pPr>
              <w:rPr>
                <w:lang w:val="en-US"/>
              </w:rPr>
            </w:pPr>
            <w:r>
              <w:rPr>
                <w:lang w:val="en-US"/>
              </w:rPr>
              <w:t>R06</w:t>
            </w:r>
          </w:p>
        </w:tc>
        <w:tc>
          <w:tcPr>
            <w:tcW w:w="7790" w:type="dxa"/>
          </w:tcPr>
          <w:p w:rsidR="005B2EE5" w:rsidRDefault="005B2EE5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Personal_event (</w:t>
            </w:r>
            <w:r w:rsidRPr="00142C03"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 xml:space="preserve">NN CK </w:t>
            </w:r>
            <w:r>
              <w:rPr>
                <w:lang w:val="en-US"/>
              </w:rPr>
              <w:t>date &gt; today, name, place</w:t>
            </w:r>
            <w:r w:rsidR="00701794">
              <w:rPr>
                <w:lang w:val="en-US"/>
              </w:rPr>
              <w:t xml:space="preserve">, id_user </w:t>
            </w:r>
            <w:r w:rsidR="00701794">
              <w:rPr>
                <w:lang w:val="en-US"/>
              </w:rPr>
              <w:sym w:font="Symbol" w:char="F0AE"/>
            </w:r>
            <w:r w:rsidR="00701794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  <w:tr w:rsidR="00DE7015" w:rsidRPr="00D159D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DE7015" w:rsidRPr="008168CF" w:rsidRDefault="00B97889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7</w:t>
            </w:r>
          </w:p>
        </w:tc>
        <w:tc>
          <w:tcPr>
            <w:tcW w:w="7790" w:type="dxa"/>
          </w:tcPr>
          <w:p w:rsidR="00DE7015" w:rsidRPr="00B97889" w:rsidRDefault="00B97889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Comment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comment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 w:rsidR="00517B5A" w:rsidRPr="00517B5A">
              <w:rPr>
                <w:lang w:val="en-US"/>
              </w:rPr>
              <w:t>, id_user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237752">
              <w:rPr>
                <w:lang w:val="en-US"/>
              </w:rPr>
              <w:t xml:space="preserve">, id_task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)</w:t>
            </w:r>
          </w:p>
        </w:tc>
      </w:tr>
      <w:tr w:rsidR="00B97889" w:rsidRPr="00D159D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B97889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8</w:t>
            </w:r>
          </w:p>
        </w:tc>
        <w:tc>
          <w:tcPr>
            <w:tcW w:w="7790" w:type="dxa"/>
          </w:tcPr>
          <w:p w:rsidR="00B97889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File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>, description, path</w:t>
            </w:r>
            <w:r>
              <w:rPr>
                <w:b/>
                <w:lang w:val="en-US"/>
              </w:rPr>
              <w:t xml:space="preserve"> NN</w:t>
            </w:r>
            <w:r>
              <w:rPr>
                <w:lang w:val="en-US"/>
              </w:rPr>
              <w:t xml:space="preserve">, publish_date </w:t>
            </w:r>
            <w:r>
              <w:rPr>
                <w:b/>
                <w:lang w:val="en-US"/>
              </w:rPr>
              <w:t>NN</w:t>
            </w:r>
            <w:r w:rsidR="00237752" w:rsidRPr="00237752">
              <w:rPr>
                <w:lang w:val="en-US"/>
              </w:rPr>
              <w:t>, id_user</w:t>
            </w:r>
            <w:r w:rsidR="00237752">
              <w:rPr>
                <w:lang w:val="en-US"/>
              </w:rPr>
              <w:t xml:space="preserve">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User, id_task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>
              <w:rPr>
                <w:lang w:val="en-US"/>
              </w:rPr>
              <w:t>)</w:t>
            </w:r>
          </w:p>
        </w:tc>
      </w:tr>
      <w:tr w:rsidR="00FC6612" w:rsidRPr="00D159D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R0</w:t>
            </w:r>
            <w:r w:rsidR="005B2EE5">
              <w:rPr>
                <w:lang w:val="en-US"/>
              </w:rPr>
              <w:t>9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Notification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notification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</w:t>
            </w:r>
            <w:r w:rsidR="006452B3">
              <w:rPr>
                <w:lang w:val="en-US"/>
              </w:rPr>
              <w:t>read</w:t>
            </w:r>
            <w:bookmarkStart w:id="0" w:name="_GoBack"/>
            <w:bookmarkEnd w:id="0"/>
            <w:r w:rsidR="00061B0B">
              <w:rPr>
                <w:lang w:val="en-US"/>
              </w:rPr>
              <w:t xml:space="preserve"> </w:t>
            </w:r>
            <w:r w:rsidR="00061B0B">
              <w:rPr>
                <w:b/>
                <w:lang w:val="en-US"/>
              </w:rPr>
              <w:t>NN</w:t>
            </w:r>
            <w:r w:rsidR="00061B0B">
              <w:rPr>
                <w:lang w:val="en-US"/>
              </w:rPr>
              <w:t xml:space="preserve">, </w:t>
            </w:r>
            <w:r w:rsidR="00061B0B" w:rsidRPr="00061B0B">
              <w:rPr>
                <w:u w:val="single"/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User</w:t>
            </w:r>
            <w:r>
              <w:rPr>
                <w:lang w:val="en-US"/>
              </w:rPr>
              <w:t>)</w:t>
            </w:r>
          </w:p>
        </w:tc>
      </w:tr>
      <w:tr w:rsidR="00FC6612" w:rsidRPr="00D159D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5B2EE5">
              <w:rPr>
                <w:lang w:val="en-US"/>
              </w:rPr>
              <w:t>10</w:t>
            </w:r>
          </w:p>
        </w:tc>
        <w:tc>
          <w:tcPr>
            <w:tcW w:w="7790" w:type="dxa"/>
          </w:tcPr>
          <w:p w:rsidR="00FC6612" w:rsidRPr="00FC6612" w:rsidRDefault="00FC6612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Progress_update (</w:t>
            </w:r>
            <w:r>
              <w:rPr>
                <w:u w:val="single"/>
                <w:lang w:val="en-US"/>
              </w:rPr>
              <w:t>id</w:t>
            </w:r>
            <w:r>
              <w:rPr>
                <w:lang w:val="en-US"/>
              </w:rPr>
              <w:t xml:space="preserve">, date </w:t>
            </w:r>
            <w:r>
              <w:rPr>
                <w:b/>
                <w:lang w:val="en-US"/>
              </w:rPr>
              <w:t>NN</w:t>
            </w:r>
            <w:r>
              <w:rPr>
                <w:lang w:val="en-US"/>
              </w:rPr>
              <w:t xml:space="preserve">, new_value </w:t>
            </w:r>
            <w:r>
              <w:rPr>
                <w:b/>
                <w:lang w:val="en-US"/>
              </w:rPr>
              <w:t>CK</w:t>
            </w:r>
            <w:r>
              <w:rPr>
                <w:lang w:val="en-US"/>
              </w:rPr>
              <w:t xml:space="preserve"> </w:t>
            </w:r>
            <w:r w:rsidR="00EC3A1D">
              <w:rPr>
                <w:lang w:val="en-US"/>
              </w:rPr>
              <w:t xml:space="preserve">0 </w:t>
            </w:r>
            <w:r w:rsidR="00EC3A1D">
              <w:rPr>
                <w:rFonts w:cstheme="minorHAnsi"/>
                <w:lang w:val="en-US"/>
              </w:rPr>
              <w:t xml:space="preserve">≤ </w:t>
            </w:r>
            <w:r w:rsidR="00EC3A1D">
              <w:rPr>
                <w:lang w:val="en-US"/>
              </w:rPr>
              <w:t xml:space="preserve">new_value </w:t>
            </w:r>
            <w:r w:rsidR="00EC3A1D">
              <w:rPr>
                <w:rFonts w:cstheme="minorHAnsi"/>
                <w:lang w:val="en-US"/>
              </w:rPr>
              <w:t>≤ 100</w:t>
            </w:r>
            <w:r w:rsidR="00517B5A">
              <w:rPr>
                <w:rFonts w:cstheme="minorHAnsi"/>
                <w:lang w:val="en-US"/>
              </w:rPr>
              <w:t>, id_u</w:t>
            </w:r>
            <w:r w:rsidR="00237752">
              <w:rPr>
                <w:rFonts w:cstheme="minorHAnsi"/>
                <w:lang w:val="en-US"/>
              </w:rPr>
              <w:t>s</w:t>
            </w:r>
            <w:r w:rsidR="00517B5A">
              <w:rPr>
                <w:rFonts w:cstheme="minorHAnsi"/>
                <w:lang w:val="en-US"/>
              </w:rPr>
              <w:t>er</w:t>
            </w:r>
            <w:r w:rsidR="00517B5A">
              <w:rPr>
                <w:lang w:val="en-US"/>
              </w:rPr>
              <w:t xml:space="preserve"> </w:t>
            </w:r>
            <w:r w:rsidR="00517B5A">
              <w:rPr>
                <w:lang w:val="en-US"/>
              </w:rPr>
              <w:sym w:font="Symbol" w:char="F0AE"/>
            </w:r>
            <w:r w:rsidR="00517B5A">
              <w:rPr>
                <w:lang w:val="en-US"/>
              </w:rPr>
              <w:t xml:space="preserve"> User</w:t>
            </w:r>
            <w:r w:rsidR="00237752">
              <w:rPr>
                <w:lang w:val="en-US"/>
              </w:rPr>
              <w:t xml:space="preserve">, id_task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Task</w:t>
            </w:r>
            <w:r w:rsidR="00EC3A1D">
              <w:rPr>
                <w:rFonts w:cstheme="minorHAnsi"/>
                <w:lang w:val="en-US"/>
              </w:rPr>
              <w:t xml:space="preserve">) </w:t>
            </w:r>
          </w:p>
        </w:tc>
      </w:tr>
      <w:tr w:rsidR="00FC6612" w:rsidRPr="00D159D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FC6612" w:rsidRDefault="00FC6612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1</w:t>
            </w:r>
          </w:p>
        </w:tc>
        <w:tc>
          <w:tcPr>
            <w:tcW w:w="7790" w:type="dxa"/>
          </w:tcPr>
          <w:p w:rsidR="00FC6612" w:rsidRPr="00EC3A1D" w:rsidRDefault="00FC6612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Message</w:t>
            </w:r>
            <w:r w:rsidR="00EC3A1D">
              <w:rPr>
                <w:lang w:val="en-US"/>
              </w:rPr>
              <w:t xml:space="preserve"> (</w:t>
            </w:r>
            <w:r w:rsidR="00EC3A1D">
              <w:rPr>
                <w:u w:val="single"/>
                <w:lang w:val="en-US"/>
              </w:rPr>
              <w:t>id</w:t>
            </w:r>
            <w:r w:rsidR="00EC3A1D">
              <w:rPr>
                <w:lang w:val="en-US"/>
              </w:rPr>
              <w:t xml:space="preserve">, date </w:t>
            </w:r>
            <w:r w:rsidR="00EC3A1D">
              <w:rPr>
                <w:b/>
                <w:lang w:val="en-US"/>
              </w:rPr>
              <w:t>NN</w:t>
            </w:r>
            <w:r w:rsidR="00EC3A1D">
              <w:rPr>
                <w:lang w:val="en-US"/>
              </w:rPr>
              <w:t xml:space="preserve">, message </w:t>
            </w:r>
            <w:r w:rsidR="00EC3A1D">
              <w:rPr>
                <w:b/>
                <w:lang w:val="en-US"/>
              </w:rPr>
              <w:t>NN</w:t>
            </w:r>
            <w:r w:rsidR="00237752">
              <w:rPr>
                <w:lang w:val="en-US"/>
              </w:rPr>
              <w:t xml:space="preserve">, id_user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User, id_project  </w:t>
            </w:r>
            <w:r w:rsidR="00237752">
              <w:rPr>
                <w:lang w:val="en-US"/>
              </w:rPr>
              <w:sym w:font="Symbol" w:char="F0AE"/>
            </w:r>
            <w:r w:rsidR="00237752">
              <w:rPr>
                <w:lang w:val="en-US"/>
              </w:rPr>
              <w:t xml:space="preserve"> Project</w:t>
            </w:r>
            <w:r w:rsidR="00EC3A1D">
              <w:rPr>
                <w:lang w:val="en-US"/>
              </w:rPr>
              <w:t>)</w:t>
            </w:r>
          </w:p>
        </w:tc>
      </w:tr>
      <w:tr w:rsidR="008C1BD7" w:rsidRPr="00D159D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2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Project_team (</w:t>
            </w:r>
            <w:r w:rsidRPr="00B734E6">
              <w:rPr>
                <w:u w:val="single"/>
                <w:lang w:val="en-US"/>
              </w:rPr>
              <w:t>id_project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P</w:t>
            </w:r>
            <w:r>
              <w:rPr>
                <w:lang w:val="en-US"/>
              </w:rPr>
              <w:t xml:space="preserve">roject,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</w:t>
            </w:r>
            <w:r>
              <w:rPr>
                <w:lang w:val="en-US"/>
              </w:rPr>
              <w:t>ser)</w:t>
            </w:r>
          </w:p>
        </w:tc>
      </w:tr>
      <w:tr w:rsidR="008C1BD7" w:rsidRPr="00D159D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8C1BD7" w:rsidRDefault="008C1BD7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3</w:t>
            </w:r>
          </w:p>
        </w:tc>
        <w:tc>
          <w:tcPr>
            <w:tcW w:w="7790" w:type="dxa"/>
          </w:tcPr>
          <w:p w:rsidR="008C1BD7" w:rsidRDefault="008C1BD7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Board_team (</w:t>
            </w:r>
            <w:r w:rsidRPr="00B734E6">
              <w:rPr>
                <w:u w:val="single"/>
                <w:lang w:val="en-US"/>
              </w:rPr>
              <w:t>id_board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Board</w:t>
            </w:r>
            <w:r>
              <w:rPr>
                <w:lang w:val="en-US"/>
              </w:rPr>
              <w:t xml:space="preserve">, </w:t>
            </w:r>
            <w:r w:rsidRPr="00B734E6">
              <w:rPr>
                <w:u w:val="single"/>
                <w:lang w:val="en-US"/>
              </w:rPr>
              <w:t>id_worker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t>U</w:t>
            </w:r>
            <w:r>
              <w:rPr>
                <w:lang w:val="en-US"/>
              </w:rPr>
              <w:t>ser)</w:t>
            </w:r>
          </w:p>
        </w:tc>
      </w:tr>
      <w:tr w:rsidR="00142C03" w:rsidRPr="00D159D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4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Profile_picture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 w:rsidR="005B2EE5">
              <w:rPr>
                <w:lang w:val="en-US"/>
              </w:rPr>
              <w:t xml:space="preserve"> </w:t>
            </w:r>
            <w:r w:rsidRPr="005B2EE5">
              <w:rPr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User,</w:t>
            </w:r>
            <w:r>
              <w:rPr>
                <w:lang w:val="en-US"/>
              </w:rPr>
              <w:t xml:space="preserve">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D159D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5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Project_picture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u w:val="single"/>
                <w:lang w:val="en-US"/>
              </w:rPr>
              <w:t>id_image</w:t>
            </w:r>
            <w:r>
              <w:rPr>
                <w:lang w:val="en-US"/>
              </w:rPr>
              <w:t>,</w:t>
            </w:r>
            <w:r w:rsidR="005B2EE5">
              <w:rPr>
                <w:lang w:val="en-US"/>
              </w:rPr>
              <w:t xml:space="preserve"> </w:t>
            </w:r>
            <w:r w:rsidRPr="005B2EE5">
              <w:rPr>
                <w:lang w:val="en-US"/>
              </w:rPr>
              <w:t>id_project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</w:t>
            </w:r>
            <w:r w:rsidR="00701794">
              <w:rPr>
                <w:lang w:val="en-US"/>
              </w:rPr>
              <w:t>Project</w:t>
            </w:r>
            <w:r>
              <w:rPr>
                <w:lang w:val="en-US"/>
              </w:rPr>
              <w:t xml:space="preserve">, path </w:t>
            </w:r>
            <w:r>
              <w:rPr>
                <w:b/>
                <w:lang w:val="en-US"/>
              </w:rPr>
              <w:t>UK</w:t>
            </w:r>
            <w:r>
              <w:rPr>
                <w:lang w:val="en-US"/>
              </w:rPr>
              <w:t>)</w:t>
            </w:r>
          </w:p>
        </w:tc>
      </w:tr>
      <w:tr w:rsidR="00142C03" w:rsidRPr="00D159D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42C03" w:rsidRDefault="00142C03" w:rsidP="008C1BD7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5B2EE5">
              <w:rPr>
                <w:lang w:val="en-US"/>
              </w:rPr>
              <w:t>6</w:t>
            </w:r>
          </w:p>
        </w:tc>
        <w:tc>
          <w:tcPr>
            <w:tcW w:w="7790" w:type="dxa"/>
          </w:tcPr>
          <w:p w:rsidR="00142C03" w:rsidRPr="00142C03" w:rsidRDefault="00142C03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US"/>
              </w:rPr>
              <w:t>Contact</w:t>
            </w:r>
            <w:r w:rsidR="005B2EE5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Pr="00142C03">
              <w:rPr>
                <w:u w:val="single"/>
                <w:lang w:val="en-US"/>
              </w:rPr>
              <w:t>id_user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, </w:t>
            </w:r>
            <w:r w:rsidRPr="00142C03">
              <w:rPr>
                <w:u w:val="single"/>
                <w:lang w:val="en-US"/>
              </w:rPr>
              <w:t>id_contact</w:t>
            </w:r>
            <w:r w:rsidR="00061B0B">
              <w:rPr>
                <w:lang w:val="en-US"/>
              </w:rPr>
              <w:t xml:space="preserve"> </w:t>
            </w:r>
            <w:r w:rsidR="00061B0B">
              <w:rPr>
                <w:lang w:val="en-US"/>
              </w:rPr>
              <w:sym w:font="Symbol" w:char="F0AE"/>
            </w:r>
            <w:r w:rsidR="00061B0B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>)</w:t>
            </w:r>
          </w:p>
        </w:tc>
      </w:tr>
      <w:tr w:rsidR="00247710" w:rsidRPr="00D159D0" w:rsidTr="008C1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7710" w:rsidRDefault="00247710" w:rsidP="008C1BD7">
            <w:pPr>
              <w:rPr>
                <w:lang w:val="en-US"/>
              </w:rPr>
            </w:pPr>
            <w:r>
              <w:rPr>
                <w:lang w:val="en-US"/>
              </w:rPr>
              <w:t>R17</w:t>
            </w:r>
          </w:p>
        </w:tc>
        <w:tc>
          <w:tcPr>
            <w:tcW w:w="7790" w:type="dxa"/>
          </w:tcPr>
          <w:p w:rsidR="00247710" w:rsidRDefault="00247710" w:rsidP="008C1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Ban_user (id_administrator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User, </w:t>
            </w:r>
            <w:r w:rsidRPr="00247710">
              <w:rPr>
                <w:u w:val="single"/>
                <w:lang w:val="en-US"/>
              </w:rPr>
              <w:t xml:space="preserve">id_user </w:t>
            </w:r>
            <w:r w:rsidRPr="00247710">
              <w:rPr>
                <w:lang w:val="en-US"/>
              </w:rPr>
              <w:sym w:font="Symbol" w:char="F0AE"/>
            </w:r>
            <w:r w:rsidRPr="00247710">
              <w:rPr>
                <w:lang w:val="en-US"/>
              </w:rPr>
              <w:t xml:space="preserve"> User,</w:t>
            </w:r>
            <w:r>
              <w:rPr>
                <w:lang w:val="en-US"/>
              </w:rPr>
              <w:t xml:space="preserve"> date)</w:t>
            </w:r>
          </w:p>
        </w:tc>
      </w:tr>
      <w:tr w:rsidR="00247710" w:rsidRPr="00D159D0" w:rsidTr="008C1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247710" w:rsidRDefault="00247710" w:rsidP="008C1BD7">
            <w:pPr>
              <w:rPr>
                <w:lang w:val="en-US"/>
              </w:rPr>
            </w:pPr>
            <w:r>
              <w:rPr>
                <w:lang w:val="en-US"/>
              </w:rPr>
              <w:t>R18</w:t>
            </w:r>
          </w:p>
        </w:tc>
        <w:tc>
          <w:tcPr>
            <w:tcW w:w="7790" w:type="dxa"/>
          </w:tcPr>
          <w:p w:rsidR="00247710" w:rsidRDefault="00A1329F" w:rsidP="008C1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Archive</w:t>
            </w:r>
            <w:r w:rsidR="00247710">
              <w:rPr>
                <w:lang w:val="en-US"/>
              </w:rPr>
              <w:t xml:space="preserve">_project </w:t>
            </w:r>
            <w:r w:rsidR="00247710" w:rsidRPr="00247710">
              <w:rPr>
                <w:u w:val="single"/>
                <w:lang w:val="en-US"/>
              </w:rPr>
              <w:t>(id_project</w:t>
            </w:r>
            <w:r w:rsidR="00247710">
              <w:rPr>
                <w:lang w:val="en-US"/>
              </w:rPr>
              <w:t xml:space="preserve"> </w:t>
            </w:r>
            <w:r w:rsidR="00247710">
              <w:rPr>
                <w:lang w:val="en-US"/>
              </w:rPr>
              <w:sym w:font="Symbol" w:char="F0AE"/>
            </w:r>
            <w:r w:rsidR="00247710">
              <w:rPr>
                <w:lang w:val="en-US"/>
              </w:rPr>
              <w:t xml:space="preserve"> Project, id_administrator </w:t>
            </w:r>
            <w:r w:rsidR="00247710">
              <w:rPr>
                <w:lang w:val="en-US"/>
              </w:rPr>
              <w:sym w:font="Symbol" w:char="F0AE"/>
            </w:r>
            <w:r w:rsidR="00247710">
              <w:rPr>
                <w:lang w:val="en-US"/>
              </w:rPr>
              <w:t xml:space="preserve"> User, date)</w:t>
            </w:r>
          </w:p>
        </w:tc>
      </w:tr>
    </w:tbl>
    <w:p w:rsidR="00AE0F9D" w:rsidRDefault="008C1BD7">
      <w:pPr>
        <w:rPr>
          <w:b/>
          <w:sz w:val="28"/>
          <w:u w:val="single"/>
          <w:lang w:val="en-US"/>
        </w:rPr>
      </w:pPr>
      <w:r w:rsidRPr="008C1BD7">
        <w:rPr>
          <w:b/>
          <w:sz w:val="28"/>
          <w:u w:val="single"/>
          <w:lang w:val="en-US"/>
        </w:rPr>
        <w:t>A5 – Relational schema, validation and schema refinement</w:t>
      </w:r>
    </w:p>
    <w:p w:rsidR="008C1BD7" w:rsidRDefault="008C1BD7">
      <w:pPr>
        <w:rPr>
          <w:b/>
          <w:sz w:val="24"/>
          <w:u w:val="single"/>
          <w:lang w:val="en-US"/>
        </w:rPr>
      </w:pPr>
    </w:p>
    <w:p w:rsidR="008C1BD7" w:rsidRDefault="008C1BD7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Relational Schema</w:t>
      </w:r>
    </w:p>
    <w:p w:rsidR="008C1BD7" w:rsidRPr="008C1BD7" w:rsidRDefault="008C1BD7" w:rsidP="008C1BD7">
      <w:pPr>
        <w:rPr>
          <w:lang w:val="en-US"/>
        </w:rPr>
      </w:pPr>
    </w:p>
    <w:p w:rsidR="008C1BD7" w:rsidRPr="00A36750" w:rsidRDefault="00A36750" w:rsidP="008C1BD7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Domains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177"/>
        <w:gridCol w:w="7317"/>
      </w:tblGrid>
      <w:tr w:rsidR="00A36750" w:rsidTr="00FF6B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A36750" w:rsidRPr="00A655CB" w:rsidRDefault="00A655CB" w:rsidP="00A36750">
            <w:pPr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t</w:t>
            </w:r>
            <w:r w:rsidRPr="00A655CB">
              <w:rPr>
                <w:b w:val="0"/>
                <w:sz w:val="24"/>
                <w:lang w:val="en-US"/>
              </w:rPr>
              <w:t>oday</w:t>
            </w:r>
          </w:p>
        </w:tc>
        <w:tc>
          <w:tcPr>
            <w:tcW w:w="7317" w:type="dxa"/>
          </w:tcPr>
          <w:p w:rsidR="00A36750" w:rsidRPr="00A655CB" w:rsidRDefault="00A655CB" w:rsidP="00A367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DATE DEFAULT CURRENT_DATE</w:t>
            </w:r>
          </w:p>
        </w:tc>
      </w:tr>
      <w:tr w:rsidR="00A36750" w:rsidRPr="00D159D0" w:rsidTr="00FF6B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:rsidR="00A36750" w:rsidRPr="00A655CB" w:rsidRDefault="00A655CB" w:rsidP="00A36750">
            <w:pPr>
              <w:rPr>
                <w:b w:val="0"/>
                <w:sz w:val="24"/>
                <w:lang w:val="en-US"/>
              </w:rPr>
            </w:pPr>
            <w:proofErr w:type="spellStart"/>
            <w:r w:rsidRPr="00A655CB">
              <w:rPr>
                <w:b w:val="0"/>
                <w:sz w:val="24"/>
                <w:lang w:val="en-US"/>
              </w:rPr>
              <w:t>stateType</w:t>
            </w:r>
            <w:proofErr w:type="spellEnd"/>
          </w:p>
        </w:tc>
        <w:tc>
          <w:tcPr>
            <w:tcW w:w="7317" w:type="dxa"/>
          </w:tcPr>
          <w:p w:rsidR="00A36750" w:rsidRPr="00FF6B2B" w:rsidRDefault="00FF6B2B" w:rsidP="00A36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ENUM (‘Closed’, ‘</w:t>
            </w:r>
            <w:proofErr w:type="spellStart"/>
            <w:r>
              <w:rPr>
                <w:sz w:val="24"/>
                <w:lang w:val="en-US"/>
              </w:rPr>
              <w:t>In_progress</w:t>
            </w:r>
            <w:proofErr w:type="spellEnd"/>
            <w:r>
              <w:rPr>
                <w:sz w:val="24"/>
                <w:lang w:val="en-US"/>
              </w:rPr>
              <w:t>’, ‘Archived’)</w:t>
            </w:r>
          </w:p>
        </w:tc>
      </w:tr>
    </w:tbl>
    <w:p w:rsidR="00A36750" w:rsidRPr="00A36750" w:rsidRDefault="00A36750" w:rsidP="00A36750">
      <w:pPr>
        <w:rPr>
          <w:b/>
          <w:sz w:val="24"/>
          <w:u w:val="single"/>
          <w:lang w:val="en-US"/>
        </w:rPr>
      </w:pPr>
    </w:p>
    <w:p w:rsidR="008C1BD7" w:rsidRPr="00FF6B2B" w:rsidRDefault="00BC7F8B" w:rsidP="00BC7F8B">
      <w:pPr>
        <w:pStyle w:val="PargrafodaLista"/>
        <w:numPr>
          <w:ilvl w:val="0"/>
          <w:numId w:val="1"/>
        </w:numPr>
        <w:rPr>
          <w:b/>
          <w:sz w:val="24"/>
          <w:u w:val="single"/>
          <w:lang w:val="en-US"/>
        </w:rPr>
      </w:pPr>
      <w:r w:rsidRPr="00FF6B2B">
        <w:rPr>
          <w:b/>
          <w:sz w:val="24"/>
          <w:u w:val="single"/>
          <w:lang w:val="en-US"/>
        </w:rPr>
        <w:t>Functional dependencies and schema validation</w:t>
      </w: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R01</w:t>
            </w:r>
            <w:r w:rsidRPr="008A36A4">
              <w:rPr>
                <w:lang w:val="en-GB"/>
              </w:rPr>
              <w:t xml:space="preserve"> (</w:t>
            </w:r>
            <w:r>
              <w:t>U</w:t>
            </w:r>
            <w:proofErr w:type="spellStart"/>
            <w:r w:rsidRPr="008A36A4">
              <w:rPr>
                <w:lang w:val="en-GB"/>
              </w:rPr>
              <w:t>ser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FD0101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{e-mail, </w:t>
            </w:r>
            <w:proofErr w:type="spellStart"/>
            <w:r w:rsidRPr="008A36A4">
              <w:rPr>
                <w:lang w:val="en-GB"/>
              </w:rPr>
              <w:t>full_name</w:t>
            </w:r>
            <w:proofErr w:type="spellEnd"/>
            <w:r w:rsidRPr="008A36A4">
              <w:rPr>
                <w:lang w:val="en-GB"/>
              </w:rPr>
              <w:t>, password, URL, username</w:t>
            </w:r>
            <w:r w:rsidRPr="00BC7F8B">
              <w:rPr>
                <w:lang w:val="en-US"/>
              </w:rPr>
              <w:t>, administrator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2</w:t>
            </w:r>
            <w:r w:rsidRPr="008A36A4">
              <w:rPr>
                <w:lang w:val="en-GB"/>
              </w:rPr>
              <w:t xml:space="preserve"> (</w:t>
            </w:r>
            <w:r>
              <w:t>Project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FD0201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</w:t>
            </w:r>
            <w:proofErr w:type="spellStart"/>
            <w:r w:rsidRPr="00BC7F8B">
              <w:rPr>
                <w:lang w:val="en-US"/>
              </w:rPr>
              <w:t>end_date</w:t>
            </w:r>
            <w:proofErr w:type="spellEnd"/>
            <w:r w:rsidRPr="00BC7F8B">
              <w:rPr>
                <w:lang w:val="en-US"/>
              </w:rPr>
              <w:t xml:space="preserve">, name, privacy, </w:t>
            </w:r>
            <w:proofErr w:type="spellStart"/>
            <w:r w:rsidRPr="00BC7F8B">
              <w:rPr>
                <w:lang w:val="en-US"/>
              </w:rPr>
              <w:t>start_date</w:t>
            </w:r>
            <w:proofErr w:type="spellEnd"/>
            <w:r w:rsidRPr="00BC7F8B">
              <w:rPr>
                <w:lang w:val="en-US"/>
              </w:rPr>
              <w:t xml:space="preserve">, state, </w:t>
            </w:r>
            <w:proofErr w:type="spellStart"/>
            <w:r w:rsidRPr="00BC7F8B">
              <w:rPr>
                <w:lang w:val="en-US"/>
              </w:rPr>
              <w:t>id_coordinator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Table R0</w:t>
            </w:r>
            <w:r>
              <w:rPr>
                <w:b/>
              </w:rPr>
              <w:t>3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Board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FD0301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name, </w:t>
            </w:r>
            <w:proofErr w:type="spellStart"/>
            <w:r w:rsidRPr="00BC7F8B">
              <w:rPr>
                <w:lang w:val="en-US"/>
              </w:rPr>
              <w:t>id_creator</w:t>
            </w:r>
            <w:proofErr w:type="spellEnd"/>
            <w:r w:rsidRPr="00BC7F8B">
              <w:rPr>
                <w:lang w:val="en-US"/>
              </w:rPr>
              <w:t>, id_project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4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Task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FD0401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budget, deadline, description, name, progress, state, </w:t>
            </w:r>
            <w:proofErr w:type="spellStart"/>
            <w:r w:rsidRPr="00BC7F8B">
              <w:rPr>
                <w:lang w:val="en-US"/>
              </w:rPr>
              <w:t>id_creator</w:t>
            </w:r>
            <w:proofErr w:type="spellEnd"/>
            <w:r w:rsidRPr="00BC7F8B">
              <w:rPr>
                <w:lang w:val="en-US"/>
              </w:rPr>
              <w:t>, id_board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5</w:t>
            </w:r>
            <w:r w:rsidRPr="008A36A4">
              <w:rPr>
                <w:lang w:val="en-GB"/>
              </w:rPr>
              <w:t xml:space="preserve"> (</w:t>
            </w:r>
            <w:r>
              <w:t>Meeting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FD0501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name, place, id_board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6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Personal_event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FD0601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name, place,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7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Comment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FD0701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comment, date,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8</w:t>
            </w:r>
            <w:r w:rsidRPr="008A36A4">
              <w:rPr>
                <w:lang w:val="en-GB"/>
              </w:rPr>
              <w:t xml:space="preserve"> (</w:t>
            </w:r>
            <w:r>
              <w:t>File</w:t>
            </w:r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FD0801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description, path, </w:t>
            </w:r>
            <w:proofErr w:type="spellStart"/>
            <w:r w:rsidRPr="00BC7F8B">
              <w:rPr>
                <w:lang w:val="en-US"/>
              </w:rPr>
              <w:t>publish_date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R0</w:t>
            </w:r>
            <w:r>
              <w:rPr>
                <w:b/>
              </w:rPr>
              <w:t>9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Notification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 xml:space="preserve">, </w:t>
            </w:r>
            <w:proofErr w:type="spellStart"/>
            <w: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FD0901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{id</w:t>
            </w:r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8A36A4">
              <w:rPr>
                <w:lang w:val="en-GB"/>
              </w:rPr>
              <w:t xml:space="preserve">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>date, notification, state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p w:rsidR="00FF6B2B" w:rsidRDefault="00FF6B2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Table R</w:t>
            </w:r>
            <w:r>
              <w:rPr>
                <w:b/>
              </w:rPr>
              <w:t>1</w:t>
            </w:r>
            <w:r w:rsidRPr="008A36A4">
              <w:rPr>
                <w:b/>
                <w:lang w:val="en-GB"/>
              </w:rPr>
              <w:t>0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Progress_update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FD1001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</w:t>
            </w:r>
            <w:proofErr w:type="spellStart"/>
            <w:r w:rsidRPr="00BC7F8B">
              <w:rPr>
                <w:lang w:val="en-US"/>
              </w:rPr>
              <w:t>new_value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 xml:space="preserve">, </w:t>
            </w:r>
            <w:proofErr w:type="spellStart"/>
            <w:r w:rsidRPr="00BC7F8B">
              <w:rPr>
                <w:lang w:val="en-US"/>
              </w:rPr>
              <w:t>id_task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11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Message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Default="00BC7F8B" w:rsidP="00B22E4E">
            <w:r>
              <w:t>FD1101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 xml:space="preserve">{id} </w:t>
            </w:r>
            <w:r w:rsidRPr="008A36A4">
              <w:rPr>
                <w:lang w:val="en-GB"/>
              </w:rPr>
              <w:sym w:font="Symbol" w:char="F0AE"/>
            </w:r>
            <w:r w:rsidRPr="008A36A4">
              <w:rPr>
                <w:lang w:val="en-GB"/>
              </w:rPr>
              <w:t xml:space="preserve"> {</w:t>
            </w:r>
            <w:r w:rsidRPr="00BC7F8B">
              <w:rPr>
                <w:lang w:val="en-US"/>
              </w:rPr>
              <w:t xml:space="preserve">date, message, 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>, id_project</w:t>
            </w:r>
            <w:r w:rsidRPr="008A36A4">
              <w:rPr>
                <w:lang w:val="en-GB"/>
              </w:rP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12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Project_team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D159D0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_project, </w:t>
            </w:r>
            <w:proofErr w:type="spellStart"/>
            <w:r w:rsidRPr="00BC7F8B">
              <w:rPr>
                <w:lang w:val="en-US"/>
              </w:rPr>
              <w:t>id_worker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13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Board_team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D159D0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_board, </w:t>
            </w:r>
            <w:proofErr w:type="spellStart"/>
            <w:r w:rsidRPr="00BC7F8B">
              <w:rPr>
                <w:lang w:val="en-US"/>
              </w:rPr>
              <w:t>id_worker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14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Profile_picture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</w:t>
            </w:r>
            <w:proofErr w:type="spellStart"/>
            <w:r>
              <w:t>image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Pr="008A36A4" w:rsidRDefault="00BC7F8B" w:rsidP="00B22E4E">
            <w:r>
              <w:t>FD1401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 w:rsidRPr="00BC7F8B">
              <w:rPr>
                <w:lang w:val="en-US"/>
              </w:rPr>
              <w:t>id_image</w:t>
            </w:r>
            <w:proofErr w:type="spellEnd"/>
            <w:r w:rsidRPr="00BC7F8B">
              <w:rPr>
                <w:lang w:val="en-US"/>
              </w:rPr>
              <w:t xml:space="preserve">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</w:t>
            </w:r>
            <w:proofErr w:type="spellStart"/>
            <w:r w:rsidRPr="00BC7F8B">
              <w:rPr>
                <w:lang w:val="en-US"/>
              </w:rPr>
              <w:t>id_user</w:t>
            </w:r>
            <w:proofErr w:type="spellEnd"/>
            <w:r w:rsidRPr="00BC7F8B">
              <w:rPr>
                <w:lang w:val="en-US"/>
              </w:rPr>
              <w:t>, path}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15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Project_picture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>
              <w:t>_</w:t>
            </w:r>
            <w:proofErr w:type="spellStart"/>
            <w:r>
              <w:t>image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D159D0" w:rsidTr="00B22E4E">
        <w:tc>
          <w:tcPr>
            <w:tcW w:w="1980" w:type="dxa"/>
          </w:tcPr>
          <w:p w:rsidR="00BC7F8B" w:rsidRPr="008A36A4" w:rsidRDefault="00BC7F8B" w:rsidP="00B22E4E">
            <w:r>
              <w:t>FD1501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 w:rsidRPr="00BC7F8B">
              <w:rPr>
                <w:lang w:val="en-US"/>
              </w:rPr>
              <w:t>id_image</w:t>
            </w:r>
            <w:proofErr w:type="spellEnd"/>
            <w:r w:rsidRPr="00BC7F8B">
              <w:rPr>
                <w:lang w:val="en-US"/>
              </w:rPr>
              <w:t xml:space="preserve"> </w:t>
            </w:r>
            <w:r>
              <w:sym w:font="Symbol" w:char="F0AE"/>
            </w:r>
            <w:r w:rsidRPr="00BC7F8B">
              <w:rPr>
                <w:lang w:val="en-US"/>
              </w:rPr>
              <w:t xml:space="preserve"> {id_project, path}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16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Contact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RPr="00D159D0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{id</w:t>
            </w:r>
            <w:r w:rsidRPr="00BC7F8B">
              <w:rPr>
                <w:lang w:val="en-US"/>
              </w:rPr>
              <w:t xml:space="preserve">_user, </w:t>
            </w:r>
            <w:proofErr w:type="spellStart"/>
            <w:r w:rsidRPr="00BC7F8B">
              <w:rPr>
                <w:lang w:val="en-US"/>
              </w:rPr>
              <w:t>id_contact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>
              <w:t>(</w:t>
            </w:r>
            <w:proofErr w:type="spellStart"/>
            <w:r>
              <w:t>none</w:t>
            </w:r>
            <w:proofErr w:type="spellEnd"/>
            <w:r>
              <w:t>)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p w:rsidR="00FF6B2B" w:rsidRDefault="00FF6B2B" w:rsidP="00BC7F8B">
      <w:pPr>
        <w:rPr>
          <w:lang w:val="en-US"/>
        </w:rPr>
      </w:pPr>
    </w:p>
    <w:p w:rsidR="00FF6B2B" w:rsidRDefault="00FF6B2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lastRenderedPageBreak/>
              <w:t>Table R</w:t>
            </w:r>
            <w:r>
              <w:rPr>
                <w:b/>
              </w:rPr>
              <w:t>17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Ban_user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proofErr w:type="spellStart"/>
            <w:r>
              <w:t>id_user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r>
              <w:t>FD1701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>
              <w:t>id_user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{</w:t>
            </w:r>
            <w:proofErr w:type="spellStart"/>
            <w:r>
              <w:t>id_administrator</w:t>
            </w:r>
            <w:proofErr w:type="spellEnd"/>
            <w: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Table R</w:t>
            </w:r>
            <w:r>
              <w:rPr>
                <w:b/>
              </w:rPr>
              <w:t>18</w:t>
            </w:r>
            <w:r w:rsidRPr="008A36A4">
              <w:rPr>
                <w:lang w:val="en-GB"/>
              </w:rPr>
              <w:t xml:space="preserve"> (</w:t>
            </w:r>
            <w:proofErr w:type="spellStart"/>
            <w:r>
              <w:t>Archive_project</w:t>
            </w:r>
            <w:proofErr w:type="spellEnd"/>
            <w:r w:rsidRPr="008A36A4">
              <w:rPr>
                <w:lang w:val="en-GB"/>
              </w:rPr>
              <w:t>)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b/>
                <w:lang w:val="en-GB"/>
              </w:rPr>
              <w:t>Keys:</w:t>
            </w:r>
            <w:r w:rsidRPr="008A36A4">
              <w:rPr>
                <w:lang w:val="en-GB"/>
              </w:rPr>
              <w:t xml:space="preserve"> {</w:t>
            </w:r>
            <w:proofErr w:type="spellStart"/>
            <w:r>
              <w:t>id_project</w:t>
            </w:r>
            <w:proofErr w:type="spellEnd"/>
            <w:r w:rsidRPr="008A36A4">
              <w:rPr>
                <w:lang w:val="en-GB"/>
              </w:rPr>
              <w:t>}</w:t>
            </w:r>
          </w:p>
        </w:tc>
      </w:tr>
      <w:tr w:rsidR="00BC7F8B" w:rsidTr="00B22E4E">
        <w:tc>
          <w:tcPr>
            <w:tcW w:w="8494" w:type="dxa"/>
            <w:gridSpan w:val="2"/>
          </w:tcPr>
          <w:p w:rsidR="00BC7F8B" w:rsidRPr="008A36A4" w:rsidRDefault="00BC7F8B" w:rsidP="00B22E4E">
            <w:pPr>
              <w:rPr>
                <w:b/>
                <w:lang w:val="en-GB"/>
              </w:rPr>
            </w:pPr>
            <w:r w:rsidRPr="008A36A4">
              <w:rPr>
                <w:b/>
                <w:lang w:val="en-GB"/>
              </w:rPr>
              <w:t>Functional Dependencies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r>
              <w:t>FD1801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proofErr w:type="spellStart"/>
            <w:r>
              <w:t>id_project</w:t>
            </w:r>
            <w:proofErr w:type="spellEnd"/>
            <w:r>
              <w:t xml:space="preserve"> </w:t>
            </w:r>
            <w:r>
              <w:sym w:font="Symbol" w:char="F0AE"/>
            </w:r>
            <w:r>
              <w:t xml:space="preserve"> {</w:t>
            </w:r>
            <w:proofErr w:type="spellStart"/>
            <w:r>
              <w:t>id_administrator</w:t>
            </w:r>
            <w:proofErr w:type="spellEnd"/>
            <w:r>
              <w:t>}</w:t>
            </w:r>
          </w:p>
        </w:tc>
      </w:tr>
      <w:tr w:rsidR="00BC7F8B" w:rsidRPr="008A36A4" w:rsidTr="00B22E4E">
        <w:tc>
          <w:tcPr>
            <w:tcW w:w="1980" w:type="dxa"/>
          </w:tcPr>
          <w:p w:rsidR="00BC7F8B" w:rsidRPr="008A36A4" w:rsidRDefault="00BC7F8B" w:rsidP="00B22E4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NORMAL FORM</w:t>
            </w:r>
          </w:p>
        </w:tc>
        <w:tc>
          <w:tcPr>
            <w:tcW w:w="6514" w:type="dxa"/>
          </w:tcPr>
          <w:p w:rsidR="00BC7F8B" w:rsidRPr="008A36A4" w:rsidRDefault="00BC7F8B" w:rsidP="00B22E4E">
            <w:pPr>
              <w:rPr>
                <w:lang w:val="en-GB"/>
              </w:rPr>
            </w:pPr>
            <w:r w:rsidRPr="008A36A4">
              <w:rPr>
                <w:lang w:val="en-GB"/>
              </w:rPr>
              <w:t>BCNF</w:t>
            </w:r>
          </w:p>
        </w:tc>
      </w:tr>
    </w:tbl>
    <w:p w:rsidR="00BC7F8B" w:rsidRDefault="00BC7F8B" w:rsidP="00BC7F8B">
      <w:pPr>
        <w:rPr>
          <w:lang w:val="en-US"/>
        </w:rPr>
      </w:pPr>
    </w:p>
    <w:p w:rsidR="00FF6B2B" w:rsidRPr="004E4849" w:rsidRDefault="004E4849" w:rsidP="004E4849">
      <w:pPr>
        <w:pStyle w:val="PargrafodaLista"/>
        <w:numPr>
          <w:ilvl w:val="0"/>
          <w:numId w:val="1"/>
        </w:numPr>
        <w:rPr>
          <w:b/>
          <w:u w:val="single"/>
          <w:lang w:val="en-US"/>
        </w:rPr>
      </w:pPr>
      <w:r w:rsidRPr="004E4849">
        <w:rPr>
          <w:b/>
          <w:u w:val="single"/>
          <w:lang w:val="en-US"/>
        </w:rPr>
        <w:t>SQL Code</w:t>
      </w:r>
    </w:p>
    <w:p w:rsidR="004E4849" w:rsidRPr="004E4849" w:rsidRDefault="004E4849" w:rsidP="004E4849">
      <w:pPr>
        <w:rPr>
          <w:lang w:val="en-US"/>
        </w:rPr>
      </w:pPr>
    </w:p>
    <w:p w:rsidR="004E4849" w:rsidRDefault="004E4849" w:rsidP="00FF6B2B">
      <w:pPr>
        <w:spacing w:after="0"/>
        <w:jc w:val="both"/>
      </w:pPr>
    </w:p>
    <w:p w:rsidR="004E4849" w:rsidRDefault="004E4849" w:rsidP="00FF6B2B">
      <w:pPr>
        <w:spacing w:after="0"/>
        <w:jc w:val="both"/>
      </w:pPr>
    </w:p>
    <w:p w:rsidR="00FF6B2B" w:rsidRDefault="00FF6B2B" w:rsidP="00FF6B2B">
      <w:pPr>
        <w:spacing w:after="0"/>
        <w:jc w:val="both"/>
      </w:pPr>
      <w:r>
        <w:t>GROUP1734, 18/03/2018</w:t>
      </w:r>
    </w:p>
    <w:p w:rsidR="00FF6B2B" w:rsidRDefault="00FF6B2B" w:rsidP="00FF6B2B">
      <w:pPr>
        <w:pStyle w:val="PargrafodaLista"/>
        <w:numPr>
          <w:ilvl w:val="0"/>
          <w:numId w:val="2"/>
        </w:numPr>
        <w:spacing w:after="0"/>
        <w:jc w:val="both"/>
      </w:pPr>
      <w:proofErr w:type="spellStart"/>
      <w:r>
        <w:t>Ilona</w:t>
      </w:r>
      <w:proofErr w:type="spellEnd"/>
      <w:r>
        <w:t xml:space="preserve"> </w:t>
      </w:r>
      <w:proofErr w:type="spellStart"/>
      <w:r>
        <w:t>Generalova</w:t>
      </w:r>
      <w:proofErr w:type="spellEnd"/>
      <w:r>
        <w:t xml:space="preserve">, </w:t>
      </w:r>
      <w:r w:rsidRPr="00A25FC5">
        <w:t>up201400035@fe.up.pt</w:t>
      </w:r>
    </w:p>
    <w:p w:rsidR="00FF6B2B" w:rsidRDefault="00FF6B2B" w:rsidP="00FF6B2B">
      <w:pPr>
        <w:pStyle w:val="PargrafodaLista"/>
        <w:numPr>
          <w:ilvl w:val="0"/>
          <w:numId w:val="2"/>
        </w:numPr>
        <w:spacing w:after="0"/>
        <w:jc w:val="both"/>
      </w:pPr>
      <w:r>
        <w:t>Maria Inês Gonçalves, up201402784@fe.up.pt</w:t>
      </w:r>
    </w:p>
    <w:p w:rsidR="00FF6B2B" w:rsidRDefault="00FF6B2B" w:rsidP="00FF6B2B">
      <w:pPr>
        <w:pStyle w:val="PargrafodaLista"/>
        <w:numPr>
          <w:ilvl w:val="0"/>
          <w:numId w:val="2"/>
        </w:numPr>
        <w:spacing w:after="0"/>
        <w:jc w:val="both"/>
      </w:pPr>
      <w:r>
        <w:t>Maria Teresa Valério, up201405655@fe.up.pt</w:t>
      </w:r>
    </w:p>
    <w:p w:rsidR="00FF6B2B" w:rsidRPr="00A25FC5" w:rsidRDefault="00FF6B2B" w:rsidP="00FF6B2B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Sara Gomes, </w:t>
      </w:r>
      <w:r w:rsidRPr="00822A17">
        <w:t>up201405085@fe.up.pt</w:t>
      </w:r>
    </w:p>
    <w:p w:rsidR="008C1BD7" w:rsidRPr="00FF6B2B" w:rsidRDefault="008C1BD7" w:rsidP="008C1BD7"/>
    <w:p w:rsidR="008C1BD7" w:rsidRPr="00FF6B2B" w:rsidRDefault="008C1BD7" w:rsidP="008C1BD7"/>
    <w:p w:rsidR="008C1BD7" w:rsidRPr="00FF6B2B" w:rsidRDefault="008C1BD7" w:rsidP="008C1BD7"/>
    <w:p w:rsidR="008C1BD7" w:rsidRPr="00FF6B2B" w:rsidRDefault="008C1BD7" w:rsidP="008C1BD7"/>
    <w:sectPr w:rsidR="008C1BD7" w:rsidRPr="00FF6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F4CB0"/>
    <w:multiLevelType w:val="hybridMultilevel"/>
    <w:tmpl w:val="09881F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3C5153"/>
    <w:multiLevelType w:val="hybridMultilevel"/>
    <w:tmpl w:val="2E48035E"/>
    <w:lvl w:ilvl="0" w:tplc="A8E28A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60"/>
    <w:rsid w:val="00061B0B"/>
    <w:rsid w:val="000B1F3F"/>
    <w:rsid w:val="00113938"/>
    <w:rsid w:val="00142C03"/>
    <w:rsid w:val="00191030"/>
    <w:rsid w:val="00237752"/>
    <w:rsid w:val="00247710"/>
    <w:rsid w:val="00337160"/>
    <w:rsid w:val="004E4849"/>
    <w:rsid w:val="00517B5A"/>
    <w:rsid w:val="005B2EE5"/>
    <w:rsid w:val="006452B3"/>
    <w:rsid w:val="00701794"/>
    <w:rsid w:val="00723BEE"/>
    <w:rsid w:val="00774E00"/>
    <w:rsid w:val="008168CF"/>
    <w:rsid w:val="00851D33"/>
    <w:rsid w:val="00886BD1"/>
    <w:rsid w:val="008C1BD7"/>
    <w:rsid w:val="00A1329F"/>
    <w:rsid w:val="00A36750"/>
    <w:rsid w:val="00A655CB"/>
    <w:rsid w:val="00B4499D"/>
    <w:rsid w:val="00B734E6"/>
    <w:rsid w:val="00B97889"/>
    <w:rsid w:val="00BC7F8B"/>
    <w:rsid w:val="00C90537"/>
    <w:rsid w:val="00D159D0"/>
    <w:rsid w:val="00DE7015"/>
    <w:rsid w:val="00E63CFA"/>
    <w:rsid w:val="00EC3A1D"/>
    <w:rsid w:val="00FC6612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4E88"/>
  <w15:chartTrackingRefBased/>
  <w15:docId w15:val="{03C39298-D129-4A95-8D4F-A71E755F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37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71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371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8C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664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Valério</dc:creator>
  <cp:keywords/>
  <dc:description/>
  <cp:lastModifiedBy>Sara Gomes</cp:lastModifiedBy>
  <cp:revision>3</cp:revision>
  <dcterms:created xsi:type="dcterms:W3CDTF">2018-03-17T16:05:00Z</dcterms:created>
  <dcterms:modified xsi:type="dcterms:W3CDTF">2018-03-17T23:17:00Z</dcterms:modified>
</cp:coreProperties>
</file>
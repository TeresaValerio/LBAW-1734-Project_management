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D4299" w14:textId="1F1EB4A2" w:rsidR="003D4789" w:rsidRDefault="003D4789" w:rsidP="007E38EA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A6 – Integrity constraints. Indexes, triggers, user functions and database populated with data</w:t>
      </w:r>
    </w:p>
    <w:p w14:paraId="78045F4C" w14:textId="77777777" w:rsidR="007E38EA" w:rsidRPr="007E38EA" w:rsidRDefault="007E38EA" w:rsidP="007E38EA">
      <w:pPr>
        <w:spacing w:after="0"/>
        <w:rPr>
          <w:b/>
          <w:sz w:val="24"/>
          <w:u w:val="single"/>
        </w:rPr>
      </w:pPr>
    </w:p>
    <w:p w14:paraId="0B2D82CB" w14:textId="255F9EB1" w:rsidR="003D4789" w:rsidRDefault="003D4789" w:rsidP="007E38EA">
      <w:pPr>
        <w:pStyle w:val="PargrafodaLista"/>
        <w:numPr>
          <w:ilvl w:val="0"/>
          <w:numId w:val="1"/>
        </w:numPr>
        <w:spacing w:after="0"/>
        <w:rPr>
          <w:b/>
          <w:sz w:val="24"/>
          <w:u w:val="single"/>
        </w:rPr>
      </w:pPr>
      <w:r w:rsidRPr="003D4789">
        <w:rPr>
          <w:b/>
          <w:sz w:val="24"/>
          <w:u w:val="single"/>
        </w:rPr>
        <w:t>Database workload</w:t>
      </w:r>
    </w:p>
    <w:p w14:paraId="6057C191" w14:textId="77777777" w:rsidR="003D4789" w:rsidRPr="003D4789" w:rsidRDefault="003D4789" w:rsidP="007E38EA">
      <w:pPr>
        <w:pStyle w:val="PargrafodaLista"/>
        <w:spacing w:after="0"/>
        <w:rPr>
          <w:b/>
          <w:u w:val="single"/>
        </w:rPr>
      </w:pPr>
    </w:p>
    <w:p w14:paraId="75E36B83" w14:textId="08047A5F" w:rsidR="003D4789" w:rsidRDefault="003D4789" w:rsidP="007E38EA">
      <w:pPr>
        <w:pStyle w:val="PargrafodaLista"/>
        <w:numPr>
          <w:ilvl w:val="1"/>
          <w:numId w:val="1"/>
        </w:numPr>
        <w:spacing w:after="0"/>
        <w:rPr>
          <w:b/>
          <w:sz w:val="28"/>
          <w:u w:val="single"/>
        </w:rPr>
      </w:pPr>
      <w:r>
        <w:rPr>
          <w:b/>
          <w:u w:val="single"/>
        </w:rPr>
        <w:t>Estimate of tuples</w:t>
      </w:r>
      <w:r w:rsidRPr="003D4789">
        <w:rPr>
          <w:b/>
          <w:sz w:val="28"/>
          <w:u w:val="single"/>
        </w:rPr>
        <w:t xml:space="preserve"> </w:t>
      </w:r>
    </w:p>
    <w:p w14:paraId="2ED73C72" w14:textId="77777777" w:rsidR="007E38EA" w:rsidRPr="007E38EA" w:rsidRDefault="007E38EA" w:rsidP="007E38EA">
      <w:pPr>
        <w:pStyle w:val="PargrafodaLista"/>
        <w:spacing w:after="0"/>
        <w:ind w:left="1440"/>
        <w:rPr>
          <w:b/>
          <w:u w:val="single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936"/>
        <w:gridCol w:w="1730"/>
        <w:gridCol w:w="2752"/>
        <w:gridCol w:w="2076"/>
      </w:tblGrid>
      <w:tr w:rsidR="003D4789" w14:paraId="34BEC215" w14:textId="77777777" w:rsidTr="003D4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C232DF" w14:textId="537B3E1A" w:rsidR="003D4789" w:rsidRDefault="003D4789" w:rsidP="007E38EA">
            <w:r>
              <w:t>Relation reference</w:t>
            </w:r>
          </w:p>
        </w:tc>
        <w:tc>
          <w:tcPr>
            <w:tcW w:w="1559" w:type="dxa"/>
          </w:tcPr>
          <w:p w14:paraId="1626851B" w14:textId="28ECCAF5" w:rsidR="003D4789" w:rsidRDefault="003D4789" w:rsidP="007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name</w:t>
            </w:r>
          </w:p>
        </w:tc>
        <w:tc>
          <w:tcPr>
            <w:tcW w:w="2831" w:type="dxa"/>
          </w:tcPr>
          <w:p w14:paraId="5ECD2C75" w14:textId="2A7ADEA6" w:rsidR="003D4789" w:rsidRDefault="003D4789" w:rsidP="007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Order of magnitude</w:t>
            </w:r>
          </w:p>
        </w:tc>
        <w:tc>
          <w:tcPr>
            <w:tcW w:w="2124" w:type="dxa"/>
          </w:tcPr>
          <w:p w14:paraId="002F6192" w14:textId="31C11749" w:rsidR="003D4789" w:rsidRDefault="003D4789" w:rsidP="007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growth</w:t>
            </w:r>
          </w:p>
        </w:tc>
      </w:tr>
      <w:tr w:rsidR="003D4789" w14:paraId="768B2C69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286145" w14:textId="1079F663" w:rsidR="003D4789" w:rsidRPr="003D4789" w:rsidRDefault="003D4789" w:rsidP="007E38EA">
            <w:pPr>
              <w:rPr>
                <w:bCs w:val="0"/>
              </w:rPr>
            </w:pPr>
            <w:r>
              <w:rPr>
                <w:b w:val="0"/>
              </w:rPr>
              <w:t>R01</w:t>
            </w:r>
          </w:p>
        </w:tc>
        <w:tc>
          <w:tcPr>
            <w:tcW w:w="1559" w:type="dxa"/>
          </w:tcPr>
          <w:p w14:paraId="49285A6D" w14:textId="2AF31CDF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2831" w:type="dxa"/>
          </w:tcPr>
          <w:p w14:paraId="2C21D094" w14:textId="3AD3BF0C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Dozens</w:t>
            </w:r>
          </w:p>
        </w:tc>
        <w:tc>
          <w:tcPr>
            <w:tcW w:w="2124" w:type="dxa"/>
          </w:tcPr>
          <w:p w14:paraId="284B9476" w14:textId="162AE510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Units per </w:t>
            </w:r>
            <w:r w:rsidR="004E4E72">
              <w:t>week</w:t>
            </w:r>
          </w:p>
        </w:tc>
      </w:tr>
      <w:tr w:rsidR="003D4789" w14:paraId="1FCE901A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33A52A" w14:textId="623B7F86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R02</w:t>
            </w:r>
          </w:p>
        </w:tc>
        <w:tc>
          <w:tcPr>
            <w:tcW w:w="1559" w:type="dxa"/>
          </w:tcPr>
          <w:p w14:paraId="5C54212F" w14:textId="0864B583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2831" w:type="dxa"/>
          </w:tcPr>
          <w:p w14:paraId="2289FB9E" w14:textId="751B7F78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22869353" w14:textId="683032E7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 per month</w:t>
            </w:r>
          </w:p>
        </w:tc>
      </w:tr>
      <w:tr w:rsidR="003D4789" w14:paraId="3CF79C3A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7AEAB8" w14:textId="5F189FDD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R03</w:t>
            </w:r>
          </w:p>
        </w:tc>
        <w:tc>
          <w:tcPr>
            <w:tcW w:w="1559" w:type="dxa"/>
          </w:tcPr>
          <w:p w14:paraId="508B744D" w14:textId="44FBE903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Board</w:t>
            </w:r>
          </w:p>
        </w:tc>
        <w:tc>
          <w:tcPr>
            <w:tcW w:w="2831" w:type="dxa"/>
          </w:tcPr>
          <w:p w14:paraId="10F9978D" w14:textId="6371992B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5237AD13" w14:textId="1EA3A457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Dozens per month</w:t>
            </w:r>
          </w:p>
        </w:tc>
      </w:tr>
      <w:tr w:rsidR="003D4789" w14:paraId="0D9FD39F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312D3F" w14:textId="32919EC6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R04</w:t>
            </w:r>
          </w:p>
        </w:tc>
        <w:tc>
          <w:tcPr>
            <w:tcW w:w="1559" w:type="dxa"/>
          </w:tcPr>
          <w:p w14:paraId="33A18B00" w14:textId="446F37DE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831" w:type="dxa"/>
          </w:tcPr>
          <w:p w14:paraId="575E52EC" w14:textId="6926017A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Thousands</w:t>
            </w:r>
          </w:p>
        </w:tc>
        <w:tc>
          <w:tcPr>
            <w:tcW w:w="2124" w:type="dxa"/>
          </w:tcPr>
          <w:p w14:paraId="58A002FF" w14:textId="0B4ED902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 per week</w:t>
            </w:r>
          </w:p>
        </w:tc>
      </w:tr>
      <w:tr w:rsidR="003D4789" w14:paraId="6CA3EE09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862C37" w14:textId="46600B52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R05</w:t>
            </w:r>
          </w:p>
        </w:tc>
        <w:tc>
          <w:tcPr>
            <w:tcW w:w="1559" w:type="dxa"/>
          </w:tcPr>
          <w:p w14:paraId="015B0F54" w14:textId="37547D0D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Meeting</w:t>
            </w:r>
          </w:p>
        </w:tc>
        <w:tc>
          <w:tcPr>
            <w:tcW w:w="2831" w:type="dxa"/>
          </w:tcPr>
          <w:p w14:paraId="1D67B8B9" w14:textId="0C362F73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2F265552" w14:textId="4293DA28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week</w:t>
            </w:r>
          </w:p>
        </w:tc>
      </w:tr>
      <w:tr w:rsidR="003D4789" w14:paraId="6B8B2611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EFBD26" w14:textId="30D226FD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R06</w:t>
            </w:r>
          </w:p>
        </w:tc>
        <w:tc>
          <w:tcPr>
            <w:tcW w:w="1559" w:type="dxa"/>
          </w:tcPr>
          <w:p w14:paraId="7338565C" w14:textId="5C0F40BF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Personal_event</w:t>
            </w:r>
            <w:proofErr w:type="spellEnd"/>
          </w:p>
        </w:tc>
        <w:tc>
          <w:tcPr>
            <w:tcW w:w="2831" w:type="dxa"/>
          </w:tcPr>
          <w:p w14:paraId="5355F56A" w14:textId="646ECC1B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23B4D63A" w14:textId="47F823BC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week</w:t>
            </w:r>
          </w:p>
        </w:tc>
      </w:tr>
      <w:tr w:rsidR="003D4789" w14:paraId="6FC4596B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404074" w14:textId="615FF0FB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R07</w:t>
            </w:r>
          </w:p>
        </w:tc>
        <w:tc>
          <w:tcPr>
            <w:tcW w:w="1559" w:type="dxa"/>
          </w:tcPr>
          <w:p w14:paraId="3FF579BB" w14:textId="2EFCC689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2831" w:type="dxa"/>
          </w:tcPr>
          <w:p w14:paraId="474BE1BC" w14:textId="39E4F0CD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Dozens</w:t>
            </w:r>
          </w:p>
        </w:tc>
        <w:tc>
          <w:tcPr>
            <w:tcW w:w="2124" w:type="dxa"/>
          </w:tcPr>
          <w:p w14:paraId="451FCB3A" w14:textId="17869D64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week</w:t>
            </w:r>
          </w:p>
        </w:tc>
      </w:tr>
      <w:tr w:rsidR="003D4789" w14:paraId="6FB5E78C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A7468B" w14:textId="1EFFCF5B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R08</w:t>
            </w:r>
          </w:p>
        </w:tc>
        <w:tc>
          <w:tcPr>
            <w:tcW w:w="1559" w:type="dxa"/>
          </w:tcPr>
          <w:p w14:paraId="5E4A3942" w14:textId="35E9ECE0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2831" w:type="dxa"/>
          </w:tcPr>
          <w:p w14:paraId="60836EFE" w14:textId="75BE7179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</w:t>
            </w:r>
          </w:p>
        </w:tc>
        <w:tc>
          <w:tcPr>
            <w:tcW w:w="2124" w:type="dxa"/>
          </w:tcPr>
          <w:p w14:paraId="2D45F432" w14:textId="16546374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week</w:t>
            </w:r>
          </w:p>
        </w:tc>
      </w:tr>
      <w:tr w:rsidR="003D4789" w14:paraId="45D3F4C0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80C758" w14:textId="587FE524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R09</w:t>
            </w:r>
          </w:p>
        </w:tc>
        <w:tc>
          <w:tcPr>
            <w:tcW w:w="1559" w:type="dxa"/>
          </w:tcPr>
          <w:p w14:paraId="576C3A95" w14:textId="5786853C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Notification</w:t>
            </w:r>
          </w:p>
        </w:tc>
        <w:tc>
          <w:tcPr>
            <w:tcW w:w="2831" w:type="dxa"/>
          </w:tcPr>
          <w:p w14:paraId="6E104822" w14:textId="18687348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Thousands</w:t>
            </w:r>
          </w:p>
        </w:tc>
        <w:tc>
          <w:tcPr>
            <w:tcW w:w="2124" w:type="dxa"/>
          </w:tcPr>
          <w:p w14:paraId="01AC30AC" w14:textId="04E6E5D8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3D4789" w14:paraId="4B9A1210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61416A" w14:textId="03F37BA5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R10</w:t>
            </w:r>
          </w:p>
        </w:tc>
        <w:tc>
          <w:tcPr>
            <w:tcW w:w="1559" w:type="dxa"/>
          </w:tcPr>
          <w:p w14:paraId="01178449" w14:textId="5E8AC023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Progress_update</w:t>
            </w:r>
            <w:proofErr w:type="spellEnd"/>
          </w:p>
        </w:tc>
        <w:tc>
          <w:tcPr>
            <w:tcW w:w="2831" w:type="dxa"/>
          </w:tcPr>
          <w:p w14:paraId="7E3A92E6" w14:textId="0330927C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Thousands</w:t>
            </w:r>
          </w:p>
        </w:tc>
        <w:tc>
          <w:tcPr>
            <w:tcW w:w="2124" w:type="dxa"/>
          </w:tcPr>
          <w:p w14:paraId="28226C1B" w14:textId="2D2043D8" w:rsidR="003D4789" w:rsidRDefault="007E38EA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3D4789" w14:paraId="2BC71109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B3C9E0" w14:textId="718831FB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R11</w:t>
            </w:r>
          </w:p>
        </w:tc>
        <w:tc>
          <w:tcPr>
            <w:tcW w:w="1559" w:type="dxa"/>
          </w:tcPr>
          <w:p w14:paraId="3C547CF4" w14:textId="33BFC8F5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</w:tc>
        <w:tc>
          <w:tcPr>
            <w:tcW w:w="2831" w:type="dxa"/>
          </w:tcPr>
          <w:p w14:paraId="104A69BF" w14:textId="001A3570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11C77458" w14:textId="08E2E6CA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week</w:t>
            </w:r>
          </w:p>
        </w:tc>
      </w:tr>
      <w:tr w:rsidR="003D4789" w14:paraId="42B30591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E56189" w14:textId="6865B4C0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R12</w:t>
            </w:r>
          </w:p>
        </w:tc>
        <w:tc>
          <w:tcPr>
            <w:tcW w:w="1559" w:type="dxa"/>
          </w:tcPr>
          <w:p w14:paraId="10DB8164" w14:textId="6708C374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Project_team</w:t>
            </w:r>
            <w:proofErr w:type="spellEnd"/>
          </w:p>
        </w:tc>
        <w:tc>
          <w:tcPr>
            <w:tcW w:w="2831" w:type="dxa"/>
          </w:tcPr>
          <w:p w14:paraId="4FFF8AC8" w14:textId="21110182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197BF001" w14:textId="1D78662A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 per month</w:t>
            </w:r>
          </w:p>
        </w:tc>
      </w:tr>
      <w:tr w:rsidR="003D4789" w14:paraId="40B30F88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E97626" w14:textId="4CDF138A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R13</w:t>
            </w:r>
          </w:p>
        </w:tc>
        <w:tc>
          <w:tcPr>
            <w:tcW w:w="1559" w:type="dxa"/>
          </w:tcPr>
          <w:p w14:paraId="5F666DEA" w14:textId="6219D590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Board_team</w:t>
            </w:r>
            <w:proofErr w:type="spellEnd"/>
          </w:p>
        </w:tc>
        <w:tc>
          <w:tcPr>
            <w:tcW w:w="2831" w:type="dxa"/>
          </w:tcPr>
          <w:p w14:paraId="7793893D" w14:textId="10E0D557" w:rsidR="003D4789" w:rsidRDefault="004E4E72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7204E431" w14:textId="5346350F" w:rsidR="003D4789" w:rsidRDefault="004E4E72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Dozens per month</w:t>
            </w:r>
          </w:p>
        </w:tc>
      </w:tr>
      <w:tr w:rsidR="003D4789" w14:paraId="100FF4DB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67A541" w14:textId="67BD30CB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R14</w:t>
            </w:r>
          </w:p>
        </w:tc>
        <w:tc>
          <w:tcPr>
            <w:tcW w:w="1559" w:type="dxa"/>
          </w:tcPr>
          <w:p w14:paraId="133B8815" w14:textId="4FC03165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Profile_picture</w:t>
            </w:r>
            <w:proofErr w:type="spellEnd"/>
          </w:p>
        </w:tc>
        <w:tc>
          <w:tcPr>
            <w:tcW w:w="2831" w:type="dxa"/>
          </w:tcPr>
          <w:p w14:paraId="6DE03C75" w14:textId="45FCD85C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</w:t>
            </w:r>
          </w:p>
        </w:tc>
        <w:tc>
          <w:tcPr>
            <w:tcW w:w="2124" w:type="dxa"/>
          </w:tcPr>
          <w:p w14:paraId="4E7C4280" w14:textId="4A585CD4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growth</w:t>
            </w:r>
          </w:p>
        </w:tc>
      </w:tr>
      <w:tr w:rsidR="003D4789" w14:paraId="4420F863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312C8E" w14:textId="7F65B3B6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R15</w:t>
            </w:r>
          </w:p>
        </w:tc>
        <w:tc>
          <w:tcPr>
            <w:tcW w:w="1559" w:type="dxa"/>
          </w:tcPr>
          <w:p w14:paraId="2C8729DD" w14:textId="0BA1C4D1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Project_picture</w:t>
            </w:r>
            <w:proofErr w:type="spellEnd"/>
          </w:p>
        </w:tc>
        <w:tc>
          <w:tcPr>
            <w:tcW w:w="2831" w:type="dxa"/>
          </w:tcPr>
          <w:p w14:paraId="585DDACD" w14:textId="25678FAC" w:rsidR="003D4789" w:rsidRDefault="004E4E72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14:paraId="239FCA4F" w14:textId="3EC237D9" w:rsidR="003D4789" w:rsidRDefault="004E4E72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growth</w:t>
            </w:r>
          </w:p>
        </w:tc>
      </w:tr>
      <w:tr w:rsidR="003D4789" w14:paraId="29FD2049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E5D6F1" w14:textId="5776159A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R16</w:t>
            </w:r>
          </w:p>
        </w:tc>
        <w:tc>
          <w:tcPr>
            <w:tcW w:w="1559" w:type="dxa"/>
          </w:tcPr>
          <w:p w14:paraId="6F73A162" w14:textId="6DFDE6C3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  <w:tc>
          <w:tcPr>
            <w:tcW w:w="2831" w:type="dxa"/>
          </w:tcPr>
          <w:p w14:paraId="42031188" w14:textId="40E4B5F3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</w:t>
            </w:r>
          </w:p>
        </w:tc>
        <w:tc>
          <w:tcPr>
            <w:tcW w:w="2124" w:type="dxa"/>
          </w:tcPr>
          <w:p w14:paraId="0AC45BA9" w14:textId="5AA0A4B4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month</w:t>
            </w:r>
          </w:p>
        </w:tc>
      </w:tr>
      <w:tr w:rsidR="003D4789" w14:paraId="64D14C72" w14:textId="77777777" w:rsidTr="003D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CC6BB4" w14:textId="0CCE0ECF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R17</w:t>
            </w:r>
          </w:p>
        </w:tc>
        <w:tc>
          <w:tcPr>
            <w:tcW w:w="1559" w:type="dxa"/>
          </w:tcPr>
          <w:p w14:paraId="334CDAC4" w14:textId="1D5393EE" w:rsidR="003D4789" w:rsidRDefault="003D4789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Ban_user</w:t>
            </w:r>
            <w:proofErr w:type="spellEnd"/>
          </w:p>
        </w:tc>
        <w:tc>
          <w:tcPr>
            <w:tcW w:w="2831" w:type="dxa"/>
          </w:tcPr>
          <w:p w14:paraId="26716D24" w14:textId="7BC4859D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</w:t>
            </w:r>
          </w:p>
        </w:tc>
        <w:tc>
          <w:tcPr>
            <w:tcW w:w="2124" w:type="dxa"/>
          </w:tcPr>
          <w:p w14:paraId="6874D30B" w14:textId="2BC89059" w:rsidR="003D4789" w:rsidRDefault="007E38EA" w:rsidP="007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year</w:t>
            </w:r>
          </w:p>
        </w:tc>
      </w:tr>
      <w:tr w:rsidR="003D4789" w14:paraId="4848BBB7" w14:textId="77777777" w:rsidTr="003D4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7D4427" w14:textId="70C0AC37" w:rsidR="003D4789" w:rsidRPr="003D4789" w:rsidRDefault="003D4789" w:rsidP="007E38EA">
            <w:pPr>
              <w:jc w:val="both"/>
              <w:rPr>
                <w:b w:val="0"/>
              </w:rPr>
            </w:pPr>
            <w:r w:rsidRPr="003D4789">
              <w:rPr>
                <w:b w:val="0"/>
              </w:rPr>
              <w:t>R18</w:t>
            </w:r>
          </w:p>
        </w:tc>
        <w:tc>
          <w:tcPr>
            <w:tcW w:w="1559" w:type="dxa"/>
          </w:tcPr>
          <w:p w14:paraId="03AC80AF" w14:textId="6EFF033D" w:rsidR="003D4789" w:rsidRDefault="003D4789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Archive_project</w:t>
            </w:r>
            <w:proofErr w:type="spellEnd"/>
          </w:p>
        </w:tc>
        <w:tc>
          <w:tcPr>
            <w:tcW w:w="2831" w:type="dxa"/>
          </w:tcPr>
          <w:p w14:paraId="0BD17E70" w14:textId="5A5ABD3C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</w:t>
            </w:r>
          </w:p>
        </w:tc>
        <w:tc>
          <w:tcPr>
            <w:tcW w:w="2124" w:type="dxa"/>
          </w:tcPr>
          <w:p w14:paraId="7EEC3F63" w14:textId="7385978D" w:rsidR="003D4789" w:rsidRDefault="004E4E72" w:rsidP="007E3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month</w:t>
            </w:r>
          </w:p>
        </w:tc>
      </w:tr>
    </w:tbl>
    <w:p w14:paraId="1D212FB2" w14:textId="59B4368E" w:rsidR="004E4E72" w:rsidRDefault="004E4E72" w:rsidP="007E38EA">
      <w:pPr>
        <w:spacing w:after="0"/>
      </w:pPr>
    </w:p>
    <w:p w14:paraId="719DD30E" w14:textId="52B1249A" w:rsidR="004E4E72" w:rsidRDefault="004E4E72" w:rsidP="004E4E72">
      <w:pPr>
        <w:pStyle w:val="PargrafodaLista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Most frequent queries</w:t>
      </w:r>
    </w:p>
    <w:p w14:paraId="70D60F58" w14:textId="5F179648" w:rsidR="00AE0F9D" w:rsidRDefault="00794451" w:rsidP="004E4E72">
      <w:pPr>
        <w:ind w:firstLine="708"/>
      </w:pPr>
    </w:p>
    <w:p w14:paraId="26ED36FA" w14:textId="67489517" w:rsidR="004E4E72" w:rsidRDefault="004E4E72" w:rsidP="004E4E72">
      <w:pPr>
        <w:pStyle w:val="PargrafodaLista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 xml:space="preserve">Most </w:t>
      </w:r>
      <w:r w:rsidR="006C59DD">
        <w:rPr>
          <w:b/>
          <w:u w:val="single"/>
        </w:rPr>
        <w:t>frequent modifications</w:t>
      </w:r>
    </w:p>
    <w:p w14:paraId="38E073D0" w14:textId="77777777" w:rsidR="006C59DD" w:rsidRPr="006C59DD" w:rsidRDefault="006C59DD" w:rsidP="006C59DD">
      <w:pPr>
        <w:pStyle w:val="PargrafodaLista"/>
        <w:rPr>
          <w:b/>
          <w:u w:val="single"/>
        </w:rPr>
      </w:pPr>
    </w:p>
    <w:p w14:paraId="668C8BEA" w14:textId="77777777" w:rsidR="006C59DD" w:rsidRPr="006C59DD" w:rsidRDefault="006C59DD" w:rsidP="006C59DD">
      <w:bookmarkStart w:id="0" w:name="_GoBack"/>
      <w:bookmarkEnd w:id="0"/>
    </w:p>
    <w:sectPr w:rsidR="006C59DD" w:rsidRPr="006C5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D36FF"/>
    <w:multiLevelType w:val="multilevel"/>
    <w:tmpl w:val="7B120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68"/>
    <w:rsid w:val="00113938"/>
    <w:rsid w:val="00191030"/>
    <w:rsid w:val="003D4789"/>
    <w:rsid w:val="004E4E72"/>
    <w:rsid w:val="006C59DD"/>
    <w:rsid w:val="00774E00"/>
    <w:rsid w:val="00794451"/>
    <w:rsid w:val="007E38EA"/>
    <w:rsid w:val="009F1850"/>
    <w:rsid w:val="00A01968"/>
    <w:rsid w:val="00B4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7249"/>
  <w15:chartTrackingRefBased/>
  <w15:docId w15:val="{0771BBDA-F66E-4323-8575-71F52995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4789"/>
    <w:pPr>
      <w:ind w:left="720"/>
      <w:contextualSpacing/>
    </w:pPr>
  </w:style>
  <w:style w:type="table" w:styleId="TabelacomGrelha">
    <w:name w:val="Table Grid"/>
    <w:basedOn w:val="Tabelanormal"/>
    <w:uiPriority w:val="39"/>
    <w:rsid w:val="003D4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3D47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2018-03-19T10:52:00Z</dcterms:created>
  <dcterms:modified xsi:type="dcterms:W3CDTF">2018-03-19T13:16:00Z</dcterms:modified>
</cp:coreProperties>
</file>
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AEDA" w14:textId="659742EB" w:rsidR="00AE0F9D" w:rsidRDefault="00522A5C">
      <w:pPr>
        <w:rPr>
          <w:b/>
          <w:sz w:val="24"/>
          <w:u w:val="single"/>
        </w:rPr>
      </w:pPr>
      <w:r>
        <w:rPr>
          <w:b/>
          <w:sz w:val="24"/>
          <w:u w:val="single"/>
        </w:rPr>
        <w:t>A7 – Web resources documentation</w:t>
      </w:r>
    </w:p>
    <w:p w14:paraId="24E50F2D" w14:textId="6253483D" w:rsidR="00522A5C" w:rsidRDefault="00522A5C" w:rsidP="00522A5C">
      <w:pPr>
        <w:pStyle w:val="PargrafodaLista"/>
        <w:numPr>
          <w:ilvl w:val="0"/>
          <w:numId w:val="1"/>
        </w:numPr>
        <w:rPr>
          <w:b/>
          <w:u w:val="single"/>
        </w:rPr>
      </w:pPr>
      <w:r w:rsidRPr="00522A5C">
        <w:rPr>
          <w:b/>
          <w:u w:val="single"/>
        </w:rPr>
        <w:t>Overview</w:t>
      </w:r>
      <w:r w:rsidRPr="00522A5C">
        <w:rPr>
          <w:b/>
          <w:u w:val="single"/>
        </w:rPr>
        <w:br/>
      </w:r>
    </w:p>
    <w:tbl>
      <w:tblPr>
        <w:tblStyle w:val="TabelaSimples1"/>
        <w:tblW w:w="0" w:type="auto"/>
        <w:tblLook w:val="04A0" w:firstRow="1" w:lastRow="0" w:firstColumn="1" w:lastColumn="0" w:noHBand="0" w:noVBand="1"/>
      </w:tblPr>
      <w:tblGrid>
        <w:gridCol w:w="2263"/>
        <w:gridCol w:w="6231"/>
      </w:tblGrid>
      <w:tr w:rsidR="00522A5C" w14:paraId="47203420" w14:textId="77777777" w:rsidTr="0041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245C0A0" w14:textId="0411A776" w:rsidR="00522A5C" w:rsidRDefault="00522A5C" w:rsidP="00522A5C">
            <w:r>
              <w:t>M01: Authentication and individual profile</w:t>
            </w:r>
          </w:p>
        </w:tc>
        <w:tc>
          <w:tcPr>
            <w:tcW w:w="6231" w:type="dxa"/>
          </w:tcPr>
          <w:p w14:paraId="58FB98C2" w14:textId="779C1FB4" w:rsidR="00522A5C" w:rsidRPr="00522A5C" w:rsidRDefault="00522A5C" w:rsidP="00522A5C">
            <w:pPr>
              <w:cnfStyle w:val="100000000000" w:firstRow="1" w:lastRow="0" w:firstColumn="0" w:lastColumn="0" w:oddVBand="0" w:evenVBand="0" w:oddHBand="0" w:evenHBand="0" w:firstRowFirstColumn="0" w:firstRowLastColumn="0" w:lastRowFirstColumn="0" w:lastRowLastColumn="0"/>
              <w:rPr>
                <w:b w:val="0"/>
              </w:rPr>
            </w:pPr>
            <w:r>
              <w:rPr>
                <w:b w:val="0"/>
              </w:rPr>
              <w:t xml:space="preserve">Web resources associated with authentication and individual profile management. The following system features are included: login, logout, registration, </w:t>
            </w:r>
            <w:r w:rsidR="0041632B">
              <w:rPr>
                <w:b w:val="0"/>
              </w:rPr>
              <w:t xml:space="preserve">see personal calendar (includes meetings and personal events), </w:t>
            </w:r>
            <w:r>
              <w:rPr>
                <w:b w:val="0"/>
              </w:rPr>
              <w:t>view personal information</w:t>
            </w:r>
            <w:r w:rsidR="0041632B">
              <w:rPr>
                <w:b w:val="0"/>
              </w:rPr>
              <w:t xml:space="preserve"> (picture, full name, username, e-mail and statistics)</w:t>
            </w:r>
            <w:r>
              <w:rPr>
                <w:b w:val="0"/>
              </w:rPr>
              <w:t xml:space="preserve"> and edit some of it (password, full name,</w:t>
            </w:r>
            <w:r w:rsidR="00FB6227">
              <w:rPr>
                <w:b w:val="0"/>
              </w:rPr>
              <w:t xml:space="preserve"> picture and email, as well as it’s privacy</w:t>
            </w:r>
            <w:r>
              <w:rPr>
                <w:b w:val="0"/>
              </w:rPr>
              <w:t>).</w:t>
            </w:r>
          </w:p>
        </w:tc>
      </w:tr>
      <w:tr w:rsidR="00522A5C" w14:paraId="0D4DCE80"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3C03E0" w14:textId="3058AEBC" w:rsidR="00522A5C" w:rsidRDefault="00522A5C" w:rsidP="00522A5C">
            <w:r>
              <w:t>M02: Projects</w:t>
            </w:r>
          </w:p>
        </w:tc>
        <w:tc>
          <w:tcPr>
            <w:tcW w:w="6231" w:type="dxa"/>
          </w:tcPr>
          <w:p w14:paraId="546DA488" w14:textId="046E1D03" w:rsidR="00522A5C" w:rsidRPr="00522A5C"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projects. The following system features are included: create project, select project, </w:t>
            </w:r>
            <w:r w:rsidR="002B7049">
              <w:t xml:space="preserve">see project information (picture, name, description, creator, statistics), see project team, search for workers of the project team, </w:t>
            </w:r>
            <w:r>
              <w:t>add worker to project team, see project calendar, see and participate in project forum, see list of projects the user created and is working on and search for projects of both these lists, as well as for any public project.</w:t>
            </w:r>
          </w:p>
        </w:tc>
      </w:tr>
      <w:tr w:rsidR="00522A5C" w14:paraId="64D405DF"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2E4BDEE2" w14:textId="664F4382" w:rsidR="00522A5C" w:rsidRDefault="00522A5C" w:rsidP="00522A5C">
            <w:r>
              <w:t>M03: Boards</w:t>
            </w:r>
          </w:p>
        </w:tc>
        <w:tc>
          <w:tcPr>
            <w:tcW w:w="6231" w:type="dxa"/>
          </w:tcPr>
          <w:p w14:paraId="2FB2437E" w14:textId="748D4295" w:rsidR="00522A5C" w:rsidRPr="00FB6227" w:rsidRDefault="00FB6227" w:rsidP="00522A5C">
            <w:pPr>
              <w:cnfStyle w:val="000000000000" w:firstRow="0" w:lastRow="0" w:firstColumn="0" w:lastColumn="0" w:oddVBand="0" w:evenVBand="0" w:oddHBand="0" w:evenHBand="0" w:firstRowFirstColumn="0" w:firstRowLastColumn="0" w:lastRowFirstColumn="0" w:lastRowLastColumn="0"/>
            </w:pPr>
            <w:r>
              <w:t xml:space="preserve">Web resources associated with boards. The following system features are included: create board, </w:t>
            </w:r>
            <w:r w:rsidR="002B7049">
              <w:t xml:space="preserve">select board, </w:t>
            </w:r>
            <w:r>
              <w:t>see list of boards of the selected project and search for boards of the selected project.</w:t>
            </w:r>
          </w:p>
        </w:tc>
      </w:tr>
      <w:tr w:rsidR="00522A5C" w14:paraId="632A0E5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95FE31" w14:textId="5D74D188" w:rsidR="00522A5C" w:rsidRDefault="00522A5C" w:rsidP="00522A5C">
            <w:r>
              <w:t>M04: Tasks</w:t>
            </w:r>
          </w:p>
        </w:tc>
        <w:tc>
          <w:tcPr>
            <w:tcW w:w="6231" w:type="dxa"/>
          </w:tcPr>
          <w:p w14:paraId="3845A725" w14:textId="6045D7B8" w:rsidR="00522A5C" w:rsidRPr="00FB6227" w:rsidRDefault="00FB6227" w:rsidP="00522A5C">
            <w:pPr>
              <w:cnfStyle w:val="000000100000" w:firstRow="0" w:lastRow="0" w:firstColumn="0" w:lastColumn="0" w:oddVBand="0" w:evenVBand="0" w:oddHBand="1" w:evenHBand="0" w:firstRowFirstColumn="0" w:firstRowLastColumn="0" w:lastRowFirstColumn="0" w:lastRowLastColumn="0"/>
            </w:pPr>
            <w:r>
              <w:t xml:space="preserve">Web resources associated with tasks. The following system features are included: </w:t>
            </w:r>
            <w:r w:rsidR="002B7049">
              <w:t xml:space="preserve">create task, </w:t>
            </w:r>
            <w:r w:rsidR="0041632B">
              <w:t xml:space="preserve">see list of tasks of the selected board, </w:t>
            </w:r>
            <w:r w:rsidR="002B7049">
              <w:t>select task</w:t>
            </w:r>
            <w:r w:rsidR="0041632B">
              <w:t xml:space="preserve"> to see last updates</w:t>
            </w:r>
            <w:r w:rsidR="002B7049">
              <w:t>, see information about task (creator, description, team, deadline, and progress), update task (comment, up</w:t>
            </w:r>
            <w:r w:rsidR="0041632B">
              <w:t>date progress, upload file and close task</w:t>
            </w:r>
            <w:r w:rsidR="002B7049">
              <w:t>) and search for tasks of the selected board.</w:t>
            </w:r>
          </w:p>
        </w:tc>
      </w:tr>
      <w:tr w:rsidR="0041632B" w14:paraId="49213075"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1CE154EA" w14:textId="3B79219F" w:rsidR="0041632B" w:rsidRDefault="0041632B" w:rsidP="00522A5C">
            <w:r>
              <w:t>M05: User administration</w:t>
            </w:r>
          </w:p>
        </w:tc>
        <w:tc>
          <w:tcPr>
            <w:tcW w:w="6231" w:type="dxa"/>
          </w:tcPr>
          <w:p w14:paraId="0B835A05" w14:textId="0D03FE40" w:rsidR="0041632B" w:rsidRDefault="0041632B" w:rsidP="00522A5C">
            <w:pPr>
              <w:cnfStyle w:val="000000000000" w:firstRow="0" w:lastRow="0" w:firstColumn="0" w:lastColumn="0" w:oddVBand="0" w:evenVBand="0" w:oddHBand="0" w:evenHBand="0" w:firstRowFirstColumn="0" w:firstRowLastColumn="0" w:lastRowFirstColumn="0" w:lastRowLastColumn="0"/>
            </w:pPr>
            <w:r>
              <w:t>Web resources associated with user administration. The following system features are included: see full user list, search for user, see information about selected user (picture, full name, user level, data of registration, number of projects), send message to user, change user permissions and delete user.</w:t>
            </w:r>
          </w:p>
        </w:tc>
      </w:tr>
      <w:tr w:rsidR="0041632B" w14:paraId="083C4725" w14:textId="77777777" w:rsidTr="0041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41B181" w14:textId="41FEFF98" w:rsidR="0041632B" w:rsidRDefault="0041632B" w:rsidP="00522A5C">
            <w:r>
              <w:t>M06: Project administration</w:t>
            </w:r>
          </w:p>
        </w:tc>
        <w:tc>
          <w:tcPr>
            <w:tcW w:w="6231" w:type="dxa"/>
          </w:tcPr>
          <w:p w14:paraId="43434F0C" w14:textId="2526BFE1" w:rsidR="0041632B" w:rsidRDefault="00016077" w:rsidP="00522A5C">
            <w:pPr>
              <w:cnfStyle w:val="000000100000" w:firstRow="0" w:lastRow="0" w:firstColumn="0" w:lastColumn="0" w:oddVBand="0" w:evenVBand="0" w:oddHBand="1" w:evenHBand="0" w:firstRowFirstColumn="0" w:firstRowLastColumn="0" w:lastRowFirstColumn="0" w:lastRowLastColumn="0"/>
            </w:pPr>
            <w:r>
              <w:t>Web resources associated with project administration.  The following system features are included: see full project list, search for project, see information about selected project, archive and delete project.</w:t>
            </w:r>
          </w:p>
        </w:tc>
      </w:tr>
      <w:tr w:rsidR="0041632B" w14:paraId="612C591E" w14:textId="77777777" w:rsidTr="0041632B">
        <w:tc>
          <w:tcPr>
            <w:cnfStyle w:val="001000000000" w:firstRow="0" w:lastRow="0" w:firstColumn="1" w:lastColumn="0" w:oddVBand="0" w:evenVBand="0" w:oddHBand="0" w:evenHBand="0" w:firstRowFirstColumn="0" w:firstRowLastColumn="0" w:lastRowFirstColumn="0" w:lastRowLastColumn="0"/>
            <w:tcW w:w="2263" w:type="dxa"/>
          </w:tcPr>
          <w:p w14:paraId="3FBE5C7D" w14:textId="2D4390DA" w:rsidR="0041632B" w:rsidRDefault="0041632B" w:rsidP="00522A5C">
            <w:r>
              <w:t>M07: Static pages</w:t>
            </w:r>
          </w:p>
        </w:tc>
        <w:tc>
          <w:tcPr>
            <w:tcW w:w="6231" w:type="dxa"/>
          </w:tcPr>
          <w:p w14:paraId="04EF08AC" w14:textId="75BF2523" w:rsidR="0041632B" w:rsidRDefault="00016077" w:rsidP="00522A5C">
            <w:pPr>
              <w:cnfStyle w:val="000000000000" w:firstRow="0" w:lastRow="0" w:firstColumn="0" w:lastColumn="0" w:oddVBand="0" w:evenVBand="0" w:oddHBand="0" w:evenHBand="0" w:firstRowFirstColumn="0" w:firstRowLastColumn="0" w:lastRowFirstColumn="0" w:lastRowLastColumn="0"/>
            </w:pPr>
            <w:r>
              <w:t>Web resources with static content: homepage.</w:t>
            </w:r>
          </w:p>
        </w:tc>
      </w:tr>
    </w:tbl>
    <w:p w14:paraId="30073C54" w14:textId="20932FBC" w:rsidR="00F943A5" w:rsidRDefault="00F943A5" w:rsidP="00522A5C">
      <w:pPr>
        <w:ind w:left="360"/>
      </w:pPr>
    </w:p>
    <w:p w14:paraId="499AF219" w14:textId="561DC0A2" w:rsidR="00522A5C" w:rsidRPr="00F943A5" w:rsidRDefault="00F943A5" w:rsidP="00F943A5">
      <w:pPr>
        <w:pStyle w:val="PargrafodaLista"/>
        <w:numPr>
          <w:ilvl w:val="0"/>
          <w:numId w:val="1"/>
        </w:numPr>
        <w:rPr>
          <w:b/>
          <w:u w:val="single"/>
        </w:rPr>
      </w:pPr>
      <w:r>
        <w:rPr>
          <w:b/>
          <w:u w:val="single"/>
        </w:rPr>
        <w:t>Permissions</w:t>
      </w:r>
    </w:p>
    <w:tbl>
      <w:tblPr>
        <w:tblStyle w:val="TabelaSimples1"/>
        <w:tblW w:w="0" w:type="auto"/>
        <w:tblLook w:val="04A0" w:firstRow="1" w:lastRow="0" w:firstColumn="1" w:lastColumn="0" w:noHBand="0" w:noVBand="1"/>
      </w:tblPr>
      <w:tblGrid>
        <w:gridCol w:w="704"/>
        <w:gridCol w:w="2410"/>
        <w:gridCol w:w="5380"/>
      </w:tblGrid>
      <w:tr w:rsidR="00F943A5" w14:paraId="1CE3ADED" w14:textId="77777777" w:rsidTr="00F943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D4E625" w14:textId="10A699A8" w:rsidR="00F943A5" w:rsidRPr="00F943A5" w:rsidRDefault="00F943A5" w:rsidP="00F943A5">
            <w:pPr>
              <w:jc w:val="center"/>
              <w:rPr>
                <w:b w:val="0"/>
              </w:rPr>
            </w:pPr>
            <w:r w:rsidRPr="00F943A5">
              <w:t>VIS</w:t>
            </w:r>
          </w:p>
        </w:tc>
        <w:tc>
          <w:tcPr>
            <w:tcW w:w="2410" w:type="dxa"/>
          </w:tcPr>
          <w:p w14:paraId="3F8DF65A" w14:textId="4530678A"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sz w:val="20"/>
              </w:rPr>
            </w:pPr>
            <w:r w:rsidRPr="00F943A5">
              <w:rPr>
                <w:b w:val="0"/>
              </w:rPr>
              <w:t>Visitor</w:t>
            </w:r>
          </w:p>
        </w:tc>
        <w:tc>
          <w:tcPr>
            <w:tcW w:w="5380" w:type="dxa"/>
          </w:tcPr>
          <w:p w14:paraId="4430BD87" w14:textId="390AFC16" w:rsidR="00F943A5" w:rsidRPr="00F943A5" w:rsidRDefault="00F943A5" w:rsidP="00F943A5">
            <w:pPr>
              <w:cnfStyle w:val="100000000000" w:firstRow="1" w:lastRow="0" w:firstColumn="0" w:lastColumn="0" w:oddVBand="0" w:evenVBand="0" w:oddHBand="0" w:evenHBand="0" w:firstRowFirstColumn="0" w:firstRowLastColumn="0" w:lastRowFirstColumn="0" w:lastRowLastColumn="0"/>
              <w:rPr>
                <w:b w:val="0"/>
              </w:rPr>
            </w:pPr>
            <w:r w:rsidRPr="00F943A5">
              <w:rPr>
                <w:b w:val="0"/>
              </w:rPr>
              <w:t>Unauthenticated user, doesn’t have privileges</w:t>
            </w:r>
          </w:p>
        </w:tc>
      </w:tr>
      <w:tr w:rsidR="00F943A5" w14:paraId="19A9700F"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02EE62" w14:textId="56952D42" w:rsidR="00F943A5" w:rsidRPr="00F943A5" w:rsidRDefault="00F943A5" w:rsidP="00F943A5">
            <w:pPr>
              <w:jc w:val="center"/>
            </w:pPr>
            <w:r w:rsidRPr="00F943A5">
              <w:t>USR</w:t>
            </w:r>
          </w:p>
        </w:tc>
        <w:tc>
          <w:tcPr>
            <w:tcW w:w="2410" w:type="dxa"/>
          </w:tcPr>
          <w:p w14:paraId="347FED4F" w14:textId="221CDBCE" w:rsidR="00F943A5" w:rsidRPr="00F943A5" w:rsidRDefault="00F943A5" w:rsidP="00F943A5">
            <w:pPr>
              <w:cnfStyle w:val="000000100000" w:firstRow="0" w:lastRow="0" w:firstColumn="0" w:lastColumn="0" w:oddVBand="0" w:evenVBand="0" w:oddHBand="1" w:evenHBand="0" w:firstRowFirstColumn="0" w:firstRowLastColumn="0" w:lastRowFirstColumn="0" w:lastRowLastColumn="0"/>
            </w:pPr>
            <w:r>
              <w:t>User</w:t>
            </w:r>
          </w:p>
        </w:tc>
        <w:tc>
          <w:tcPr>
            <w:tcW w:w="5380" w:type="dxa"/>
          </w:tcPr>
          <w:p w14:paraId="2ABFC305" w14:textId="4FDE0FCB" w:rsidR="00F943A5" w:rsidRDefault="00F943A5" w:rsidP="00F943A5">
            <w:pPr>
              <w:cnfStyle w:val="000000100000" w:firstRow="0" w:lastRow="0" w:firstColumn="0" w:lastColumn="0" w:oddVBand="0" w:evenVBand="0" w:oddHBand="1" w:evenHBand="0" w:firstRowFirstColumn="0" w:firstRowLastColumn="0" w:lastRowFirstColumn="0" w:lastRowLastColumn="0"/>
            </w:pPr>
            <w:r>
              <w:t>Authenticated user</w:t>
            </w:r>
          </w:p>
        </w:tc>
      </w:tr>
      <w:tr w:rsidR="00F943A5" w14:paraId="357E1359"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05B1F663" w14:textId="6B644A59" w:rsidR="00F943A5" w:rsidRPr="00F943A5" w:rsidRDefault="00F943A5" w:rsidP="00F943A5">
            <w:pPr>
              <w:jc w:val="center"/>
            </w:pPr>
            <w:r w:rsidRPr="00F943A5">
              <w:t>COR</w:t>
            </w:r>
          </w:p>
        </w:tc>
        <w:tc>
          <w:tcPr>
            <w:tcW w:w="2410" w:type="dxa"/>
          </w:tcPr>
          <w:p w14:paraId="1745E63F" w14:textId="24070205" w:rsidR="00F943A5" w:rsidRDefault="00F943A5" w:rsidP="00F943A5">
            <w:pPr>
              <w:cnfStyle w:val="000000000000" w:firstRow="0" w:lastRow="0" w:firstColumn="0" w:lastColumn="0" w:oddVBand="0" w:evenVBand="0" w:oddHBand="0" w:evenHBand="0" w:firstRowFirstColumn="0" w:firstRowLastColumn="0" w:lastRowFirstColumn="0" w:lastRowLastColumn="0"/>
            </w:pPr>
            <w:r>
              <w:t>Project coordinator</w:t>
            </w:r>
          </w:p>
        </w:tc>
        <w:tc>
          <w:tcPr>
            <w:tcW w:w="5380" w:type="dxa"/>
          </w:tcPr>
          <w:p w14:paraId="6F9EADCA" w14:textId="6D04EBD3" w:rsidR="00F943A5" w:rsidRDefault="00F943A5" w:rsidP="00F943A5">
            <w:pPr>
              <w:cnfStyle w:val="000000000000" w:firstRow="0" w:lastRow="0" w:firstColumn="0" w:lastColumn="0" w:oddVBand="0" w:evenVBand="0" w:oddHBand="0" w:evenHBand="0" w:firstRowFirstColumn="0" w:firstRowLastColumn="0" w:lastRowFirstColumn="0" w:lastRowLastColumn="0"/>
            </w:pPr>
            <w:r>
              <w:t>Creators of projects. Have privileges regarding permissions of that projects</w:t>
            </w:r>
          </w:p>
        </w:tc>
      </w:tr>
      <w:tr w:rsidR="00F943A5" w14:paraId="343B928E" w14:textId="77777777" w:rsidTr="00F943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E98A49D" w14:textId="3877B8BC" w:rsidR="00F943A5" w:rsidRPr="00F943A5" w:rsidRDefault="00F943A5" w:rsidP="00F943A5">
            <w:pPr>
              <w:jc w:val="center"/>
            </w:pPr>
            <w:r w:rsidRPr="00F943A5">
              <w:t>WOR</w:t>
            </w:r>
          </w:p>
        </w:tc>
        <w:tc>
          <w:tcPr>
            <w:tcW w:w="2410" w:type="dxa"/>
          </w:tcPr>
          <w:p w14:paraId="10EFE332" w14:textId="32CFA1E7" w:rsidR="00F943A5" w:rsidRDefault="00F943A5" w:rsidP="00F943A5">
            <w:pPr>
              <w:cnfStyle w:val="000000100000" w:firstRow="0" w:lastRow="0" w:firstColumn="0" w:lastColumn="0" w:oddVBand="0" w:evenVBand="0" w:oddHBand="1" w:evenHBand="0" w:firstRowFirstColumn="0" w:firstRowLastColumn="0" w:lastRowFirstColumn="0" w:lastRowLastColumn="0"/>
            </w:pPr>
            <w:r>
              <w:t>Project worker</w:t>
            </w:r>
          </w:p>
        </w:tc>
        <w:tc>
          <w:tcPr>
            <w:tcW w:w="5380" w:type="dxa"/>
          </w:tcPr>
          <w:p w14:paraId="5DEBA591" w14:textId="17BBD99A" w:rsidR="00F943A5" w:rsidRDefault="00F943A5" w:rsidP="00F943A5">
            <w:pPr>
              <w:cnfStyle w:val="000000100000" w:firstRow="0" w:lastRow="0" w:firstColumn="0" w:lastColumn="0" w:oddVBand="0" w:evenVBand="0" w:oddHBand="1" w:evenHBand="0" w:firstRowFirstColumn="0" w:firstRowLastColumn="0" w:lastRowFirstColumn="0" w:lastRowLastColumn="0"/>
            </w:pPr>
            <w:r>
              <w:t>Workers of projects (users that belong to the project team, except the project coordinator)</w:t>
            </w:r>
          </w:p>
        </w:tc>
      </w:tr>
      <w:tr w:rsidR="00F943A5" w14:paraId="2D829585" w14:textId="77777777" w:rsidTr="00F943A5">
        <w:tc>
          <w:tcPr>
            <w:cnfStyle w:val="001000000000" w:firstRow="0" w:lastRow="0" w:firstColumn="1" w:lastColumn="0" w:oddVBand="0" w:evenVBand="0" w:oddHBand="0" w:evenHBand="0" w:firstRowFirstColumn="0" w:firstRowLastColumn="0" w:lastRowFirstColumn="0" w:lastRowLastColumn="0"/>
            <w:tcW w:w="704" w:type="dxa"/>
          </w:tcPr>
          <w:p w14:paraId="69C61B7F" w14:textId="72299AD2" w:rsidR="00F943A5" w:rsidRPr="00F943A5" w:rsidRDefault="00F943A5" w:rsidP="00F943A5">
            <w:pPr>
              <w:jc w:val="center"/>
            </w:pPr>
            <w:r w:rsidRPr="00F943A5">
              <w:t>ADM</w:t>
            </w:r>
          </w:p>
        </w:tc>
        <w:tc>
          <w:tcPr>
            <w:tcW w:w="2410" w:type="dxa"/>
          </w:tcPr>
          <w:p w14:paraId="7019D5D6" w14:textId="3216F44E" w:rsidR="00F943A5" w:rsidRDefault="00F943A5" w:rsidP="00F943A5">
            <w:pPr>
              <w:cnfStyle w:val="000000000000" w:firstRow="0" w:lastRow="0" w:firstColumn="0" w:lastColumn="0" w:oddVBand="0" w:evenVBand="0" w:oddHBand="0" w:evenHBand="0" w:firstRowFirstColumn="0" w:firstRowLastColumn="0" w:lastRowFirstColumn="0" w:lastRowLastColumn="0"/>
            </w:pPr>
            <w:r>
              <w:t>Administrator</w:t>
            </w:r>
          </w:p>
        </w:tc>
        <w:tc>
          <w:tcPr>
            <w:tcW w:w="5380" w:type="dxa"/>
          </w:tcPr>
          <w:p w14:paraId="2A2D78DE" w14:textId="7D261BD9" w:rsidR="00F943A5" w:rsidRDefault="00F943A5" w:rsidP="00F943A5">
            <w:pPr>
              <w:cnfStyle w:val="000000000000" w:firstRow="0" w:lastRow="0" w:firstColumn="0" w:lastColumn="0" w:oddVBand="0" w:evenVBand="0" w:oddHBand="0" w:evenHBand="0" w:firstRowFirstColumn="0" w:firstRowLastColumn="0" w:lastRowFirstColumn="0" w:lastRowLastColumn="0"/>
            </w:pPr>
            <w:r>
              <w:t>Group of administrators. Have privileges regarding user and project management.</w:t>
            </w:r>
          </w:p>
        </w:tc>
      </w:tr>
    </w:tbl>
    <w:p w14:paraId="4E73ED81" w14:textId="04AD8129" w:rsidR="00F943A5" w:rsidRDefault="00F943A5" w:rsidP="00F943A5">
      <w:pPr>
        <w:ind w:left="360"/>
        <w:rPr>
          <w:b/>
          <w:u w:val="single"/>
        </w:rPr>
      </w:pPr>
    </w:p>
    <w:p w14:paraId="0F40AC15" w14:textId="349A2BC5" w:rsidR="00FD1E87" w:rsidRDefault="00FD1E87" w:rsidP="00FD1E87">
      <w:pPr>
        <w:pStyle w:val="PargrafodaLista"/>
        <w:numPr>
          <w:ilvl w:val="0"/>
          <w:numId w:val="1"/>
        </w:numPr>
        <w:rPr>
          <w:b/>
          <w:u w:val="single"/>
        </w:rPr>
      </w:pPr>
      <w:r>
        <w:rPr>
          <w:b/>
          <w:u w:val="single"/>
        </w:rPr>
        <w:lastRenderedPageBreak/>
        <w:t>Modules</w:t>
      </w:r>
    </w:p>
    <w:p w14:paraId="198E00E1" w14:textId="639ED38C" w:rsidR="00FD1E87" w:rsidRDefault="00FD1E87" w:rsidP="00FD1E87">
      <w:pPr>
        <w:ind w:left="360"/>
        <w:rPr>
          <w:b/>
        </w:rPr>
      </w:pPr>
      <w:r>
        <w:rPr>
          <w:b/>
        </w:rPr>
        <w:t>Module M01: Authentication and individual profile</w:t>
      </w:r>
    </w:p>
    <w:p w14:paraId="3B2D0E6A" w14:textId="211FF2C0" w:rsidR="00697C4B" w:rsidRDefault="00485D65" w:rsidP="00485D65">
      <w:pPr>
        <w:pStyle w:val="PargrafodaLista"/>
        <w:numPr>
          <w:ilvl w:val="0"/>
          <w:numId w:val="2"/>
        </w:numPr>
      </w:pPr>
      <w:r>
        <w:t>R101: Login form</w:t>
      </w:r>
    </w:p>
    <w:p w14:paraId="61B0791A" w14:textId="740E2B0B" w:rsidR="00485D65" w:rsidRDefault="00485D65" w:rsidP="00485D65">
      <w:pPr>
        <w:pStyle w:val="PargrafodaLista"/>
        <w:numPr>
          <w:ilvl w:val="0"/>
          <w:numId w:val="2"/>
        </w:numPr>
      </w:pPr>
      <w:r>
        <w:t>R102: Login action</w:t>
      </w:r>
    </w:p>
    <w:p w14:paraId="5E9643C6" w14:textId="27FCAD2F" w:rsidR="00485D65" w:rsidRDefault="00485D65" w:rsidP="00485D65">
      <w:pPr>
        <w:pStyle w:val="PargrafodaLista"/>
        <w:numPr>
          <w:ilvl w:val="0"/>
          <w:numId w:val="2"/>
        </w:numPr>
      </w:pPr>
      <w:r>
        <w:t>R103: Logout action</w:t>
      </w:r>
    </w:p>
    <w:p w14:paraId="238C9CF2" w14:textId="73A40444" w:rsidR="00485D65" w:rsidRDefault="00485D65" w:rsidP="00485D65">
      <w:pPr>
        <w:pStyle w:val="PargrafodaLista"/>
        <w:numPr>
          <w:ilvl w:val="0"/>
          <w:numId w:val="2"/>
        </w:numPr>
      </w:pPr>
      <w:r>
        <w:t>R104: Register form</w:t>
      </w:r>
    </w:p>
    <w:p w14:paraId="764490E6" w14:textId="333EF4CC" w:rsidR="00485D65" w:rsidRDefault="00485D65" w:rsidP="00485D65">
      <w:pPr>
        <w:pStyle w:val="PargrafodaLista"/>
        <w:numPr>
          <w:ilvl w:val="0"/>
          <w:numId w:val="2"/>
        </w:numPr>
      </w:pPr>
      <w:r>
        <w:t>R105: Register action</w:t>
      </w:r>
    </w:p>
    <w:p w14:paraId="1142083C" w14:textId="20CA9738" w:rsidR="00485D65" w:rsidRDefault="00485D65" w:rsidP="00485D65">
      <w:pPr>
        <w:pStyle w:val="PargrafodaLista"/>
        <w:numPr>
          <w:ilvl w:val="0"/>
          <w:numId w:val="2"/>
        </w:numPr>
      </w:pPr>
      <w:r>
        <w:t>R106: View personal information</w:t>
      </w:r>
    </w:p>
    <w:p w14:paraId="1717F8F7" w14:textId="124E5D80" w:rsidR="00485D65" w:rsidRDefault="00485D65" w:rsidP="00485D65">
      <w:pPr>
        <w:pStyle w:val="PargrafodaLista"/>
        <w:numPr>
          <w:ilvl w:val="0"/>
          <w:numId w:val="2"/>
        </w:numPr>
      </w:pPr>
      <w:r>
        <w:t>R107: View personal calendar</w:t>
      </w:r>
    </w:p>
    <w:p w14:paraId="6365C37A" w14:textId="63A02C78" w:rsidR="00485D65" w:rsidRDefault="00485D65" w:rsidP="00485D65">
      <w:pPr>
        <w:pStyle w:val="PargrafodaLista"/>
        <w:numPr>
          <w:ilvl w:val="0"/>
          <w:numId w:val="2"/>
        </w:numPr>
      </w:pPr>
      <w:r>
        <w:t>R108: Change password form</w:t>
      </w:r>
    </w:p>
    <w:p w14:paraId="41BEE52C" w14:textId="42647C54" w:rsidR="00485D65" w:rsidRDefault="00485D65" w:rsidP="00485D65">
      <w:pPr>
        <w:pStyle w:val="PargrafodaLista"/>
        <w:numPr>
          <w:ilvl w:val="0"/>
          <w:numId w:val="2"/>
        </w:numPr>
      </w:pPr>
      <w:r>
        <w:t>R109: Change password action</w:t>
      </w:r>
    </w:p>
    <w:p w14:paraId="71FC65EA" w14:textId="63E014C4" w:rsidR="00485D65" w:rsidRDefault="00485D65" w:rsidP="00485D65">
      <w:pPr>
        <w:pStyle w:val="PargrafodaLista"/>
        <w:numPr>
          <w:ilvl w:val="0"/>
          <w:numId w:val="2"/>
        </w:numPr>
      </w:pPr>
      <w:r>
        <w:t>R110: Change full name form</w:t>
      </w:r>
    </w:p>
    <w:p w14:paraId="5FBBC5AB" w14:textId="3C864C12" w:rsidR="00485D65" w:rsidRDefault="00485D65" w:rsidP="00485D65">
      <w:pPr>
        <w:pStyle w:val="PargrafodaLista"/>
        <w:numPr>
          <w:ilvl w:val="0"/>
          <w:numId w:val="2"/>
        </w:numPr>
      </w:pPr>
      <w:r>
        <w:t>R111: Change full name action</w:t>
      </w:r>
    </w:p>
    <w:p w14:paraId="2B6E1B9D" w14:textId="16D5DA5A" w:rsidR="00485D65" w:rsidRDefault="00485D65" w:rsidP="00485D65">
      <w:pPr>
        <w:pStyle w:val="PargrafodaLista"/>
        <w:numPr>
          <w:ilvl w:val="0"/>
          <w:numId w:val="2"/>
        </w:numPr>
      </w:pPr>
      <w:r>
        <w:t>R11</w:t>
      </w:r>
      <w:r w:rsidR="002C440F">
        <w:t>2</w:t>
      </w:r>
      <w:r>
        <w:t>: Change privacy action</w:t>
      </w:r>
    </w:p>
    <w:p w14:paraId="39D49E26" w14:textId="4B6BD0D9" w:rsidR="00485D65" w:rsidRDefault="00485D65" w:rsidP="00485D65">
      <w:pPr>
        <w:pStyle w:val="PargrafodaLista"/>
        <w:numPr>
          <w:ilvl w:val="0"/>
          <w:numId w:val="2"/>
        </w:numPr>
      </w:pPr>
      <w:r>
        <w:t>R11</w:t>
      </w:r>
      <w:r w:rsidR="002C440F">
        <w:t>3</w:t>
      </w:r>
      <w:r>
        <w:t>: Change image action</w:t>
      </w:r>
    </w:p>
    <w:p w14:paraId="07886362" w14:textId="77777777" w:rsidR="00485D65" w:rsidRPr="00485D65" w:rsidRDefault="00485D65" w:rsidP="00FD1E87">
      <w:pPr>
        <w:ind w:left="360"/>
      </w:pPr>
    </w:p>
    <w:p w14:paraId="61902137" w14:textId="59114B73" w:rsidR="00485D65" w:rsidRDefault="00485D65" w:rsidP="00FD1E87">
      <w:pPr>
        <w:ind w:left="360"/>
        <w:rPr>
          <w:u w:val="single"/>
        </w:rPr>
      </w:pPr>
      <w:r>
        <w:rPr>
          <w:u w:val="single"/>
        </w:rPr>
        <w:t>R101: Login form</w:t>
      </w:r>
    </w:p>
    <w:tbl>
      <w:tblPr>
        <w:tblStyle w:val="TabelaSimples1"/>
        <w:tblW w:w="0" w:type="auto"/>
        <w:tblLook w:val="04A0" w:firstRow="1" w:lastRow="0" w:firstColumn="1" w:lastColumn="0" w:noHBand="0" w:noVBand="1"/>
      </w:tblPr>
      <w:tblGrid>
        <w:gridCol w:w="1413"/>
        <w:gridCol w:w="4394"/>
      </w:tblGrid>
      <w:tr w:rsidR="00485D65" w14:paraId="4136F2BA"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51BBC8" w14:textId="2D0B5E50" w:rsidR="00485D65" w:rsidRPr="00DC08DA" w:rsidRDefault="00DC08DA" w:rsidP="00485D65">
            <w:r>
              <w:t>URL</w:t>
            </w:r>
          </w:p>
        </w:tc>
        <w:tc>
          <w:tcPr>
            <w:tcW w:w="4394" w:type="dxa"/>
          </w:tcPr>
          <w:p w14:paraId="0B9DD667" w14:textId="77777777" w:rsidR="00485D65" w:rsidRDefault="00485D65" w:rsidP="00485D65">
            <w:pPr>
              <w:cnfStyle w:val="100000000000" w:firstRow="1" w:lastRow="0" w:firstColumn="0" w:lastColumn="0" w:oddVBand="0" w:evenVBand="0" w:oddHBand="0" w:evenHBand="0" w:firstRowFirstColumn="0" w:firstRowLastColumn="0" w:lastRowFirstColumn="0" w:lastRowLastColumn="0"/>
            </w:pPr>
          </w:p>
        </w:tc>
      </w:tr>
      <w:tr w:rsidR="00485D65" w14:paraId="25A4186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0AA415" w14:textId="28D6B9A8" w:rsidR="00485D65" w:rsidRDefault="00DC08DA" w:rsidP="00485D65">
            <w:r>
              <w:t>Description</w:t>
            </w:r>
          </w:p>
        </w:tc>
        <w:tc>
          <w:tcPr>
            <w:tcW w:w="4394" w:type="dxa"/>
          </w:tcPr>
          <w:p w14:paraId="5745A3A7" w14:textId="773570BB" w:rsidR="00485D65" w:rsidRDefault="00DC08DA" w:rsidP="00485D65">
            <w:pPr>
              <w:cnfStyle w:val="000000100000" w:firstRow="0" w:lastRow="0" w:firstColumn="0" w:lastColumn="0" w:oddVBand="0" w:evenVBand="0" w:oddHBand="1" w:evenHBand="0" w:firstRowFirstColumn="0" w:firstRowLastColumn="0" w:lastRowFirstColumn="0" w:lastRowLastColumn="0"/>
            </w:pPr>
            <w:r>
              <w:t>Pop-up with a form to login to a user account</w:t>
            </w:r>
          </w:p>
        </w:tc>
      </w:tr>
      <w:tr w:rsidR="00485D65" w14:paraId="64790392"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3492659" w14:textId="6DB3D916" w:rsidR="00485D65" w:rsidRDefault="00DC08DA" w:rsidP="00485D65">
            <w:r>
              <w:t>Method</w:t>
            </w:r>
          </w:p>
        </w:tc>
        <w:tc>
          <w:tcPr>
            <w:tcW w:w="4394" w:type="dxa"/>
          </w:tcPr>
          <w:p w14:paraId="4850F2A2" w14:textId="77777777" w:rsidR="00485D65" w:rsidRDefault="00485D65" w:rsidP="00485D65">
            <w:pPr>
              <w:cnfStyle w:val="000000000000" w:firstRow="0" w:lastRow="0" w:firstColumn="0" w:lastColumn="0" w:oddVBand="0" w:evenVBand="0" w:oddHBand="0" w:evenHBand="0" w:firstRowFirstColumn="0" w:firstRowLastColumn="0" w:lastRowFirstColumn="0" w:lastRowLastColumn="0"/>
            </w:pPr>
          </w:p>
        </w:tc>
      </w:tr>
      <w:tr w:rsidR="00485D65" w14:paraId="3F75F5CB"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18AE643" w14:textId="28905C75" w:rsidR="00485D65" w:rsidRDefault="00DC08DA" w:rsidP="00485D65">
            <w:r>
              <w:t>UI</w:t>
            </w:r>
          </w:p>
        </w:tc>
        <w:tc>
          <w:tcPr>
            <w:tcW w:w="4394" w:type="dxa"/>
          </w:tcPr>
          <w:p w14:paraId="18B0533C" w14:textId="08892118" w:rsidR="00485D65" w:rsidRDefault="00DC08DA" w:rsidP="00485D65">
            <w:pPr>
              <w:cnfStyle w:val="000000100000" w:firstRow="0" w:lastRow="0" w:firstColumn="0" w:lastColumn="0" w:oddVBand="0" w:evenVBand="0" w:oddHBand="1" w:evenHBand="0" w:firstRowFirstColumn="0" w:firstRowLastColumn="0" w:lastRowFirstColumn="0" w:lastRowLastColumn="0"/>
            </w:pPr>
            <w:r>
              <w:t>UI02</w:t>
            </w:r>
          </w:p>
        </w:tc>
      </w:tr>
      <w:tr w:rsidR="00485D65" w14:paraId="419694DC" w14:textId="77777777" w:rsidTr="00DC08DA">
        <w:tc>
          <w:tcPr>
            <w:cnfStyle w:val="001000000000" w:firstRow="0" w:lastRow="0" w:firstColumn="1" w:lastColumn="0" w:oddVBand="0" w:evenVBand="0" w:oddHBand="0" w:evenHBand="0" w:firstRowFirstColumn="0" w:firstRowLastColumn="0" w:lastRowFirstColumn="0" w:lastRowLastColumn="0"/>
            <w:tcW w:w="1413" w:type="dxa"/>
          </w:tcPr>
          <w:p w14:paraId="2B635426" w14:textId="1F66569F" w:rsidR="00485D65" w:rsidRDefault="00DC08DA" w:rsidP="00485D65">
            <w:r>
              <w:t>SUBMIT</w:t>
            </w:r>
          </w:p>
        </w:tc>
        <w:tc>
          <w:tcPr>
            <w:tcW w:w="4394" w:type="dxa"/>
          </w:tcPr>
          <w:p w14:paraId="1CA002C2" w14:textId="22316BCA" w:rsidR="00485D65" w:rsidRDefault="00DC08DA" w:rsidP="00485D65">
            <w:pPr>
              <w:cnfStyle w:val="000000000000" w:firstRow="0" w:lastRow="0" w:firstColumn="0" w:lastColumn="0" w:oddVBand="0" w:evenVBand="0" w:oddHBand="0" w:evenHBand="0" w:firstRowFirstColumn="0" w:firstRowLastColumn="0" w:lastRowFirstColumn="0" w:lastRowLastColumn="0"/>
            </w:pPr>
            <w:r>
              <w:t>R106</w:t>
            </w:r>
          </w:p>
        </w:tc>
      </w:tr>
      <w:tr w:rsidR="00485D65" w14:paraId="305BC3F0"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8D9813B" w14:textId="3734E698" w:rsidR="00485D65" w:rsidRDefault="00DC08DA" w:rsidP="00485D65">
            <w:r>
              <w:t>Permissions</w:t>
            </w:r>
          </w:p>
        </w:tc>
        <w:tc>
          <w:tcPr>
            <w:tcW w:w="4394" w:type="dxa"/>
          </w:tcPr>
          <w:p w14:paraId="5B3F8EF2" w14:textId="4F38C3A0" w:rsidR="00485D65" w:rsidRDefault="00DC08DA" w:rsidP="00485D65">
            <w:pPr>
              <w:cnfStyle w:val="000000100000" w:firstRow="0" w:lastRow="0" w:firstColumn="0" w:lastColumn="0" w:oddVBand="0" w:evenVBand="0" w:oddHBand="1" w:evenHBand="0" w:firstRowFirstColumn="0" w:firstRowLastColumn="0" w:lastRowFirstColumn="0" w:lastRowLastColumn="0"/>
            </w:pPr>
            <w:r>
              <w:t>VIS</w:t>
            </w:r>
          </w:p>
        </w:tc>
      </w:tr>
    </w:tbl>
    <w:p w14:paraId="269263F4" w14:textId="77777777" w:rsidR="00485D65" w:rsidRPr="00485D65" w:rsidRDefault="00485D65" w:rsidP="00485D65">
      <w:pPr>
        <w:ind w:left="348"/>
      </w:pPr>
    </w:p>
    <w:p w14:paraId="51FB4941" w14:textId="77777777" w:rsidR="00485D65" w:rsidRDefault="00485D65" w:rsidP="00485D65">
      <w:pPr>
        <w:ind w:left="348"/>
        <w:rPr>
          <w:u w:val="single"/>
        </w:rPr>
      </w:pPr>
    </w:p>
    <w:p w14:paraId="03909AD4" w14:textId="46269A53" w:rsidR="00485D65" w:rsidRPr="00485D65" w:rsidRDefault="00485D65" w:rsidP="00485D65">
      <w:pPr>
        <w:ind w:left="348"/>
        <w:rPr>
          <w:u w:val="single"/>
        </w:rPr>
      </w:pPr>
      <w:r w:rsidRPr="00485D65">
        <w:rPr>
          <w:u w:val="single"/>
        </w:rPr>
        <w:t>R102: Login action</w:t>
      </w:r>
    </w:p>
    <w:tbl>
      <w:tblPr>
        <w:tblStyle w:val="TabelaSimples1"/>
        <w:tblW w:w="0" w:type="auto"/>
        <w:tblLook w:val="04A0" w:firstRow="1" w:lastRow="0" w:firstColumn="1" w:lastColumn="0" w:noHBand="0" w:noVBand="1"/>
      </w:tblPr>
      <w:tblGrid>
        <w:gridCol w:w="1838"/>
        <w:gridCol w:w="3402"/>
        <w:gridCol w:w="3254"/>
      </w:tblGrid>
      <w:tr w:rsidR="00DC08DA" w14:paraId="5D802AAE" w14:textId="77777777" w:rsidTr="00DC0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3CFCCF" w14:textId="70053F4B" w:rsidR="00DC08DA" w:rsidRPr="00DC08DA" w:rsidRDefault="00DC08DA" w:rsidP="00485D65">
            <w:r>
              <w:t>URL</w:t>
            </w:r>
          </w:p>
        </w:tc>
        <w:tc>
          <w:tcPr>
            <w:tcW w:w="6656" w:type="dxa"/>
            <w:gridSpan w:val="2"/>
          </w:tcPr>
          <w:p w14:paraId="423A9C04" w14:textId="77777777" w:rsidR="00DC08DA" w:rsidRDefault="00DC08DA" w:rsidP="00485D65">
            <w:pPr>
              <w:cnfStyle w:val="100000000000" w:firstRow="1" w:lastRow="0" w:firstColumn="0" w:lastColumn="0" w:oddVBand="0" w:evenVBand="0" w:oddHBand="0" w:evenHBand="0" w:firstRowFirstColumn="0" w:firstRowLastColumn="0" w:lastRowFirstColumn="0" w:lastRowLastColumn="0"/>
              <w:rPr>
                <w:u w:val="single"/>
              </w:rPr>
            </w:pPr>
          </w:p>
        </w:tc>
      </w:tr>
      <w:tr w:rsidR="00DC08DA" w14:paraId="08E4E805"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F23E43" w14:textId="05C8952F" w:rsidR="00DC08DA" w:rsidRDefault="00DC08DA" w:rsidP="00485D65">
            <w:pPr>
              <w:rPr>
                <w:u w:val="single"/>
              </w:rPr>
            </w:pPr>
            <w:r w:rsidRPr="00DC08DA">
              <w:t>Description</w:t>
            </w:r>
          </w:p>
        </w:tc>
        <w:tc>
          <w:tcPr>
            <w:tcW w:w="6656" w:type="dxa"/>
            <w:gridSpan w:val="2"/>
          </w:tcPr>
          <w:p w14:paraId="06410EE4" w14:textId="4037579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t>This web resource logs the user into the system. Redirects to the user</w:t>
            </w:r>
            <w:r w:rsidR="00246517">
              <w:t xml:space="preserve">’s projects </w:t>
            </w:r>
            <w:r>
              <w:t>page on success and the login form on failure.</w:t>
            </w:r>
          </w:p>
        </w:tc>
      </w:tr>
      <w:tr w:rsidR="00DC08DA" w14:paraId="43412BDD"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50A5BB37" w14:textId="0C7801DA" w:rsidR="00DC08DA" w:rsidRPr="00DC08DA" w:rsidRDefault="00DC08DA" w:rsidP="00485D65">
            <w:r>
              <w:t>Method</w:t>
            </w:r>
          </w:p>
        </w:tc>
        <w:tc>
          <w:tcPr>
            <w:tcW w:w="6656" w:type="dxa"/>
            <w:gridSpan w:val="2"/>
          </w:tcPr>
          <w:p w14:paraId="48E98FDF" w14:textId="77777777" w:rsidR="00DC08DA" w:rsidRDefault="00DC08DA" w:rsidP="00485D65">
            <w:pPr>
              <w:cnfStyle w:val="000000000000" w:firstRow="0" w:lastRow="0" w:firstColumn="0" w:lastColumn="0" w:oddVBand="0" w:evenVBand="0" w:oddHBand="0" w:evenHBand="0" w:firstRowFirstColumn="0" w:firstRowLastColumn="0" w:lastRowFirstColumn="0" w:lastRowLastColumn="0"/>
              <w:rPr>
                <w:u w:val="single"/>
              </w:rPr>
            </w:pPr>
          </w:p>
        </w:tc>
      </w:tr>
      <w:tr w:rsidR="00DC08DA" w14:paraId="7260F1A8"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3C9806" w14:textId="25EF37FE" w:rsidR="00DC08DA" w:rsidRPr="00DC08DA" w:rsidRDefault="00DC08DA" w:rsidP="00485D65">
            <w:r>
              <w:t>Request Body</w:t>
            </w:r>
          </w:p>
        </w:tc>
        <w:tc>
          <w:tcPr>
            <w:tcW w:w="3402" w:type="dxa"/>
          </w:tcPr>
          <w:p w14:paraId="4DA0F6BF" w14:textId="1D067A86" w:rsidR="00DC08DA" w:rsidRPr="00551EFF" w:rsidRDefault="00D16146" w:rsidP="00485D65">
            <w:pPr>
              <w:cnfStyle w:val="000000100000" w:firstRow="0" w:lastRow="0" w:firstColumn="0" w:lastColumn="0" w:oddVBand="0" w:evenVBand="0" w:oddHBand="1" w:evenHBand="0" w:firstRowFirstColumn="0" w:firstRowLastColumn="0" w:lastRowFirstColumn="0" w:lastRowLastColumn="0"/>
            </w:pPr>
            <w:r>
              <w:t>email</w:t>
            </w:r>
            <w:r w:rsidR="00551EFF">
              <w:t>: string</w:t>
            </w:r>
          </w:p>
        </w:tc>
        <w:tc>
          <w:tcPr>
            <w:tcW w:w="3254" w:type="dxa"/>
          </w:tcPr>
          <w:p w14:paraId="3326CBB0" w14:textId="3B5FA16E"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E-mail</w:t>
            </w:r>
          </w:p>
        </w:tc>
      </w:tr>
      <w:tr w:rsidR="00DC08DA" w14:paraId="228DF800"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0C23A841" w14:textId="77777777" w:rsidR="00DC08DA" w:rsidRDefault="00DC08DA" w:rsidP="00485D65">
            <w:pPr>
              <w:rPr>
                <w:u w:val="single"/>
              </w:rPr>
            </w:pPr>
          </w:p>
        </w:tc>
        <w:tc>
          <w:tcPr>
            <w:tcW w:w="3402" w:type="dxa"/>
          </w:tcPr>
          <w:p w14:paraId="4EFA8095" w14:textId="1C971D4E"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t>password: string</w:t>
            </w:r>
          </w:p>
        </w:tc>
        <w:tc>
          <w:tcPr>
            <w:tcW w:w="3254" w:type="dxa"/>
          </w:tcPr>
          <w:p w14:paraId="7B23AC17" w14:textId="1616BEBC"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t>Password</w:t>
            </w:r>
          </w:p>
        </w:tc>
      </w:tr>
      <w:tr w:rsidR="00DC08DA" w14:paraId="3905EB24" w14:textId="77777777" w:rsidTr="00DC0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6FE567" w14:textId="3146FBE3" w:rsidR="00DC08DA" w:rsidRPr="00DC08DA" w:rsidRDefault="00DC08DA" w:rsidP="00485D65">
            <w:r w:rsidRPr="00DC08DA">
              <w:t>Redirects</w:t>
            </w:r>
          </w:p>
        </w:tc>
        <w:tc>
          <w:tcPr>
            <w:tcW w:w="3402" w:type="dxa"/>
          </w:tcPr>
          <w:p w14:paraId="4EC06C3F" w14:textId="54AC3E26" w:rsidR="00DC08DA" w:rsidRPr="00D16146" w:rsidRDefault="00D16146" w:rsidP="00485D65">
            <w:pPr>
              <w:cnfStyle w:val="000000100000" w:firstRow="0" w:lastRow="0" w:firstColumn="0" w:lastColumn="0" w:oddVBand="0" w:evenVBand="0" w:oddHBand="1" w:evenHBand="0" w:firstRowFirstColumn="0" w:firstRowLastColumn="0" w:lastRowFirstColumn="0" w:lastRowLastColumn="0"/>
            </w:pPr>
            <w:r w:rsidRPr="00D16146">
              <w:t>R106</w:t>
            </w:r>
          </w:p>
        </w:tc>
        <w:tc>
          <w:tcPr>
            <w:tcW w:w="3254" w:type="dxa"/>
          </w:tcPr>
          <w:p w14:paraId="47057FD5" w14:textId="53C6FF21" w:rsidR="00DC08DA" w:rsidRPr="00551EFF" w:rsidRDefault="00551EFF" w:rsidP="00485D65">
            <w:pPr>
              <w:cnfStyle w:val="000000100000" w:firstRow="0" w:lastRow="0" w:firstColumn="0" w:lastColumn="0" w:oddVBand="0" w:evenVBand="0" w:oddHBand="1" w:evenHBand="0" w:firstRowFirstColumn="0" w:firstRowLastColumn="0" w:lastRowFirstColumn="0" w:lastRowLastColumn="0"/>
            </w:pPr>
            <w:r w:rsidRPr="00551EFF">
              <w:t>Success</w:t>
            </w:r>
          </w:p>
        </w:tc>
      </w:tr>
      <w:tr w:rsidR="00DC08DA" w14:paraId="74163BCE" w14:textId="77777777" w:rsidTr="00DC08DA">
        <w:tc>
          <w:tcPr>
            <w:cnfStyle w:val="001000000000" w:firstRow="0" w:lastRow="0" w:firstColumn="1" w:lastColumn="0" w:oddVBand="0" w:evenVBand="0" w:oddHBand="0" w:evenHBand="0" w:firstRowFirstColumn="0" w:firstRowLastColumn="0" w:lastRowFirstColumn="0" w:lastRowLastColumn="0"/>
            <w:tcW w:w="1838" w:type="dxa"/>
          </w:tcPr>
          <w:p w14:paraId="331A98F9" w14:textId="77777777" w:rsidR="00DC08DA" w:rsidRDefault="00DC08DA" w:rsidP="00485D65">
            <w:pPr>
              <w:rPr>
                <w:u w:val="single"/>
              </w:rPr>
            </w:pPr>
          </w:p>
        </w:tc>
        <w:tc>
          <w:tcPr>
            <w:tcW w:w="3402" w:type="dxa"/>
          </w:tcPr>
          <w:p w14:paraId="1E6B5A95" w14:textId="6E250C14" w:rsidR="00DC08DA" w:rsidRPr="00D16146" w:rsidRDefault="00D16146" w:rsidP="00485D65">
            <w:pPr>
              <w:cnfStyle w:val="000000000000" w:firstRow="0" w:lastRow="0" w:firstColumn="0" w:lastColumn="0" w:oddVBand="0" w:evenVBand="0" w:oddHBand="0" w:evenHBand="0" w:firstRowFirstColumn="0" w:firstRowLastColumn="0" w:lastRowFirstColumn="0" w:lastRowLastColumn="0"/>
            </w:pPr>
            <w:r w:rsidRPr="00D16146">
              <w:t>R102</w:t>
            </w:r>
          </w:p>
        </w:tc>
        <w:tc>
          <w:tcPr>
            <w:tcW w:w="3254" w:type="dxa"/>
          </w:tcPr>
          <w:p w14:paraId="177EBC9B" w14:textId="13FD7CB7" w:rsidR="00DC08DA" w:rsidRPr="00551EFF" w:rsidRDefault="00551EFF" w:rsidP="00485D65">
            <w:pPr>
              <w:cnfStyle w:val="000000000000" w:firstRow="0" w:lastRow="0" w:firstColumn="0" w:lastColumn="0" w:oddVBand="0" w:evenVBand="0" w:oddHBand="0" w:evenHBand="0" w:firstRowFirstColumn="0" w:firstRowLastColumn="0" w:lastRowFirstColumn="0" w:lastRowLastColumn="0"/>
            </w:pPr>
            <w:r w:rsidRPr="00551EFF">
              <w:t>Error</w:t>
            </w:r>
          </w:p>
        </w:tc>
      </w:tr>
      <w:tr w:rsidR="007666F3" w14:paraId="6E967BA6" w14:textId="77777777" w:rsidTr="00AE0A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014234" w14:textId="671F60DD" w:rsidR="007666F3" w:rsidRPr="00DC08DA" w:rsidRDefault="007666F3" w:rsidP="00485D65">
            <w:r>
              <w:t>Permissions</w:t>
            </w:r>
          </w:p>
        </w:tc>
        <w:tc>
          <w:tcPr>
            <w:tcW w:w="6656" w:type="dxa"/>
            <w:gridSpan w:val="2"/>
          </w:tcPr>
          <w:p w14:paraId="5D7BB9DF" w14:textId="18AA9C03" w:rsidR="007666F3" w:rsidRDefault="007666F3" w:rsidP="00485D65">
            <w:pPr>
              <w:cnfStyle w:val="000000100000" w:firstRow="0" w:lastRow="0" w:firstColumn="0" w:lastColumn="0" w:oddVBand="0" w:evenVBand="0" w:oddHBand="1" w:evenHBand="0" w:firstRowFirstColumn="0" w:firstRowLastColumn="0" w:lastRowFirstColumn="0" w:lastRowLastColumn="0"/>
              <w:rPr>
                <w:u w:val="single"/>
              </w:rPr>
            </w:pPr>
            <w:r>
              <w:t>VIS</w:t>
            </w:r>
          </w:p>
        </w:tc>
      </w:tr>
    </w:tbl>
    <w:p w14:paraId="24A76DA8" w14:textId="77777777" w:rsidR="00485D65" w:rsidRDefault="00485D65" w:rsidP="00485D65">
      <w:pPr>
        <w:ind w:left="348"/>
        <w:rPr>
          <w:u w:val="single"/>
        </w:rPr>
      </w:pPr>
    </w:p>
    <w:p w14:paraId="5D907A99" w14:textId="7BCDE3C1" w:rsidR="00485D65" w:rsidRPr="00485D65" w:rsidRDefault="00485D65" w:rsidP="00485D65">
      <w:pPr>
        <w:ind w:left="348"/>
        <w:rPr>
          <w:u w:val="single"/>
        </w:rPr>
      </w:pPr>
      <w:r w:rsidRPr="00485D65">
        <w:rPr>
          <w:u w:val="single"/>
        </w:rPr>
        <w:t>R103: Logout action</w:t>
      </w:r>
    </w:p>
    <w:tbl>
      <w:tblPr>
        <w:tblStyle w:val="TabelaSimples1"/>
        <w:tblW w:w="0" w:type="auto"/>
        <w:tblLook w:val="04A0" w:firstRow="1" w:lastRow="0" w:firstColumn="1" w:lastColumn="0" w:noHBand="0" w:noVBand="1"/>
      </w:tblPr>
      <w:tblGrid>
        <w:gridCol w:w="1838"/>
        <w:gridCol w:w="3402"/>
        <w:gridCol w:w="3254"/>
      </w:tblGrid>
      <w:tr w:rsidR="00E655A0" w14:paraId="35C79B80"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55BEFF" w14:textId="77777777" w:rsidR="00E655A0" w:rsidRPr="00DC08DA" w:rsidRDefault="00E655A0" w:rsidP="00870E02">
            <w:r>
              <w:t>URL</w:t>
            </w:r>
          </w:p>
        </w:tc>
        <w:tc>
          <w:tcPr>
            <w:tcW w:w="6656" w:type="dxa"/>
            <w:gridSpan w:val="2"/>
          </w:tcPr>
          <w:p w14:paraId="2C8CEF5D" w14:textId="77777777" w:rsidR="00E655A0" w:rsidRDefault="00E655A0" w:rsidP="00870E02">
            <w:pPr>
              <w:cnfStyle w:val="100000000000" w:firstRow="1" w:lastRow="0" w:firstColumn="0" w:lastColumn="0" w:oddVBand="0" w:evenVBand="0" w:oddHBand="0" w:evenHBand="0" w:firstRowFirstColumn="0" w:firstRowLastColumn="0" w:lastRowFirstColumn="0" w:lastRowLastColumn="0"/>
              <w:rPr>
                <w:u w:val="single"/>
              </w:rPr>
            </w:pPr>
          </w:p>
        </w:tc>
      </w:tr>
      <w:tr w:rsidR="00E655A0" w14:paraId="3BD797AF"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A559BD" w14:textId="77777777" w:rsidR="00E655A0" w:rsidRDefault="00E655A0" w:rsidP="00870E02">
            <w:pPr>
              <w:rPr>
                <w:u w:val="single"/>
              </w:rPr>
            </w:pPr>
            <w:r w:rsidRPr="00DC08DA">
              <w:t>Description</w:t>
            </w:r>
          </w:p>
        </w:tc>
        <w:tc>
          <w:tcPr>
            <w:tcW w:w="6656" w:type="dxa"/>
            <w:gridSpan w:val="2"/>
          </w:tcPr>
          <w:p w14:paraId="73707223" w14:textId="73AE14DA" w:rsidR="00E655A0" w:rsidRPr="00551EFF" w:rsidRDefault="00E655A0" w:rsidP="00870E02">
            <w:pPr>
              <w:cnfStyle w:val="000000100000" w:firstRow="0" w:lastRow="0" w:firstColumn="0" w:lastColumn="0" w:oddVBand="0" w:evenVBand="0" w:oddHBand="1" w:evenHBand="0" w:firstRowFirstColumn="0" w:firstRowLastColumn="0" w:lastRowFirstColumn="0" w:lastRowLastColumn="0"/>
            </w:pPr>
            <w:r>
              <w:t xml:space="preserve">This web resource logs the user </w:t>
            </w:r>
            <w:r w:rsidR="007666F3">
              <w:t>out of</w:t>
            </w:r>
            <w:r>
              <w:t xml:space="preserve"> the system</w:t>
            </w:r>
            <w:r w:rsidR="007666F3">
              <w:t>,</w:t>
            </w:r>
            <w:r>
              <w:t xml:space="preserve"> </w:t>
            </w:r>
            <w:r w:rsidR="007666F3">
              <w:t>r</w:t>
            </w:r>
            <w:r>
              <w:t>edirect</w:t>
            </w:r>
            <w:r w:rsidR="007666F3">
              <w:t>ing</w:t>
            </w:r>
            <w:r>
              <w:t xml:space="preserve"> the user </w:t>
            </w:r>
            <w:r w:rsidR="007666F3">
              <w:t>to the home page</w:t>
            </w:r>
            <w:r>
              <w:t>.</w:t>
            </w:r>
          </w:p>
        </w:tc>
      </w:tr>
      <w:tr w:rsidR="00E655A0" w14:paraId="32C27B72"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58E2EEDD" w14:textId="77777777" w:rsidR="00E655A0" w:rsidRPr="00DC08DA" w:rsidRDefault="00E655A0" w:rsidP="00870E02">
            <w:r>
              <w:t>Method</w:t>
            </w:r>
          </w:p>
        </w:tc>
        <w:tc>
          <w:tcPr>
            <w:tcW w:w="6656" w:type="dxa"/>
            <w:gridSpan w:val="2"/>
          </w:tcPr>
          <w:p w14:paraId="14F26968" w14:textId="77777777" w:rsidR="00E655A0" w:rsidRDefault="00E655A0" w:rsidP="00870E02">
            <w:pPr>
              <w:cnfStyle w:val="000000000000" w:firstRow="0" w:lastRow="0" w:firstColumn="0" w:lastColumn="0" w:oddVBand="0" w:evenVBand="0" w:oddHBand="0" w:evenHBand="0" w:firstRowFirstColumn="0" w:firstRowLastColumn="0" w:lastRowFirstColumn="0" w:lastRowLastColumn="0"/>
              <w:rPr>
                <w:u w:val="single"/>
              </w:rPr>
            </w:pPr>
          </w:p>
        </w:tc>
      </w:tr>
      <w:tr w:rsidR="00E655A0" w14:paraId="4370EE2A"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E51626" w14:textId="77777777" w:rsidR="00E655A0" w:rsidRPr="00DC08DA" w:rsidRDefault="00E655A0" w:rsidP="00870E02">
            <w:r w:rsidRPr="00DC08DA">
              <w:t>Redirects</w:t>
            </w:r>
          </w:p>
        </w:tc>
        <w:tc>
          <w:tcPr>
            <w:tcW w:w="3402" w:type="dxa"/>
          </w:tcPr>
          <w:p w14:paraId="248F7544" w14:textId="1A3AEA5F" w:rsidR="00E655A0" w:rsidRPr="00D16146" w:rsidRDefault="00E655A0" w:rsidP="00870E02">
            <w:pPr>
              <w:cnfStyle w:val="000000100000" w:firstRow="0" w:lastRow="0" w:firstColumn="0" w:lastColumn="0" w:oddVBand="0" w:evenVBand="0" w:oddHBand="1" w:evenHBand="0" w:firstRowFirstColumn="0" w:firstRowLastColumn="0" w:lastRowFirstColumn="0" w:lastRowLastColumn="0"/>
            </w:pPr>
            <w:r w:rsidRPr="00D16146">
              <w:t>R10</w:t>
            </w:r>
            <w:r w:rsidR="007666F3">
              <w:t>1</w:t>
            </w:r>
          </w:p>
        </w:tc>
        <w:tc>
          <w:tcPr>
            <w:tcW w:w="3254" w:type="dxa"/>
          </w:tcPr>
          <w:p w14:paraId="2E9273CB" w14:textId="77777777" w:rsidR="00E655A0" w:rsidRPr="00551EFF" w:rsidRDefault="00E655A0" w:rsidP="00870E02">
            <w:pPr>
              <w:cnfStyle w:val="000000100000" w:firstRow="0" w:lastRow="0" w:firstColumn="0" w:lastColumn="0" w:oddVBand="0" w:evenVBand="0" w:oddHBand="1" w:evenHBand="0" w:firstRowFirstColumn="0" w:firstRowLastColumn="0" w:lastRowFirstColumn="0" w:lastRowLastColumn="0"/>
            </w:pPr>
            <w:r w:rsidRPr="00551EFF">
              <w:t>Success</w:t>
            </w:r>
          </w:p>
        </w:tc>
      </w:tr>
      <w:tr w:rsidR="007666F3" w14:paraId="2193CCFE" w14:textId="77777777" w:rsidTr="00425F2E">
        <w:tc>
          <w:tcPr>
            <w:cnfStyle w:val="001000000000" w:firstRow="0" w:lastRow="0" w:firstColumn="1" w:lastColumn="0" w:oddVBand="0" w:evenVBand="0" w:oddHBand="0" w:evenHBand="0" w:firstRowFirstColumn="0" w:firstRowLastColumn="0" w:lastRowFirstColumn="0" w:lastRowLastColumn="0"/>
            <w:tcW w:w="1838" w:type="dxa"/>
          </w:tcPr>
          <w:p w14:paraId="2408A7DC" w14:textId="77777777" w:rsidR="007666F3" w:rsidRPr="00DC08DA" w:rsidRDefault="007666F3" w:rsidP="00870E02">
            <w:r>
              <w:t>Permissions</w:t>
            </w:r>
          </w:p>
        </w:tc>
        <w:tc>
          <w:tcPr>
            <w:tcW w:w="6656" w:type="dxa"/>
            <w:gridSpan w:val="2"/>
          </w:tcPr>
          <w:p w14:paraId="0B3C40EF" w14:textId="729CF6B8" w:rsidR="007666F3" w:rsidRPr="007666F3" w:rsidRDefault="004F6346" w:rsidP="00870E02">
            <w:pPr>
              <w:cnfStyle w:val="000000000000" w:firstRow="0" w:lastRow="0" w:firstColumn="0" w:lastColumn="0" w:oddVBand="0" w:evenVBand="0" w:oddHBand="0" w:evenHBand="0" w:firstRowFirstColumn="0" w:firstRowLastColumn="0" w:lastRowFirstColumn="0" w:lastRowLastColumn="0"/>
            </w:pPr>
            <w:r>
              <w:t>USR</w:t>
            </w:r>
          </w:p>
        </w:tc>
      </w:tr>
    </w:tbl>
    <w:p w14:paraId="7126E28B" w14:textId="1A56B64A" w:rsidR="00485D65" w:rsidRDefault="00485D65" w:rsidP="00485D65">
      <w:pPr>
        <w:ind w:left="348"/>
      </w:pPr>
    </w:p>
    <w:p w14:paraId="0B9BF746" w14:textId="77777777" w:rsidR="00D16146" w:rsidRPr="00D16146" w:rsidRDefault="00D16146" w:rsidP="007666F3"/>
    <w:p w14:paraId="0ABC39A5" w14:textId="2173C3AF" w:rsidR="00485D65" w:rsidRPr="00485D65" w:rsidRDefault="00485D65" w:rsidP="00485D65">
      <w:pPr>
        <w:ind w:left="348"/>
        <w:rPr>
          <w:u w:val="single"/>
        </w:rPr>
      </w:pPr>
      <w:r w:rsidRPr="00485D65">
        <w:rPr>
          <w:u w:val="single"/>
        </w:rPr>
        <w:t>R104: Register form</w:t>
      </w:r>
    </w:p>
    <w:tbl>
      <w:tblPr>
        <w:tblStyle w:val="TabelaSimples1"/>
        <w:tblW w:w="0" w:type="auto"/>
        <w:tblLook w:val="04A0" w:firstRow="1" w:lastRow="0" w:firstColumn="1" w:lastColumn="0" w:noHBand="0" w:noVBand="1"/>
      </w:tblPr>
      <w:tblGrid>
        <w:gridCol w:w="1413"/>
        <w:gridCol w:w="4394"/>
      </w:tblGrid>
      <w:tr w:rsidR="007666F3" w14:paraId="0B45B51B"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D9243F" w14:textId="77777777" w:rsidR="007666F3" w:rsidRPr="00DC08DA" w:rsidRDefault="007666F3" w:rsidP="00870E02">
            <w:r>
              <w:t>URL</w:t>
            </w:r>
          </w:p>
        </w:tc>
        <w:tc>
          <w:tcPr>
            <w:tcW w:w="4394" w:type="dxa"/>
          </w:tcPr>
          <w:p w14:paraId="4A507282" w14:textId="77777777" w:rsidR="007666F3" w:rsidRDefault="007666F3" w:rsidP="00870E02">
            <w:pPr>
              <w:cnfStyle w:val="100000000000" w:firstRow="1" w:lastRow="0" w:firstColumn="0" w:lastColumn="0" w:oddVBand="0" w:evenVBand="0" w:oddHBand="0" w:evenHBand="0" w:firstRowFirstColumn="0" w:firstRowLastColumn="0" w:lastRowFirstColumn="0" w:lastRowLastColumn="0"/>
            </w:pPr>
          </w:p>
        </w:tc>
      </w:tr>
      <w:tr w:rsidR="007666F3" w14:paraId="1C2C93F7"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C41720D" w14:textId="77777777" w:rsidR="007666F3" w:rsidRDefault="007666F3" w:rsidP="00870E02">
            <w:r>
              <w:t>Description</w:t>
            </w:r>
          </w:p>
        </w:tc>
        <w:tc>
          <w:tcPr>
            <w:tcW w:w="4394" w:type="dxa"/>
          </w:tcPr>
          <w:p w14:paraId="45C11AC3" w14:textId="6DB4AC55" w:rsidR="007666F3" w:rsidRDefault="007666F3" w:rsidP="00870E02">
            <w:pPr>
              <w:cnfStyle w:val="000000100000" w:firstRow="0" w:lastRow="0" w:firstColumn="0" w:lastColumn="0" w:oddVBand="0" w:evenVBand="0" w:oddHBand="1" w:evenHBand="0" w:firstRowFirstColumn="0" w:firstRowLastColumn="0" w:lastRowFirstColumn="0" w:lastRowLastColumn="0"/>
            </w:pPr>
            <w:r>
              <w:t xml:space="preserve">Pop-up with a form to </w:t>
            </w:r>
            <w:r>
              <w:t>create a new account.</w:t>
            </w:r>
          </w:p>
        </w:tc>
      </w:tr>
      <w:tr w:rsidR="007666F3" w14:paraId="4EEDAC70"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75353E7F" w14:textId="77777777" w:rsidR="007666F3" w:rsidRDefault="007666F3" w:rsidP="00870E02">
            <w:r>
              <w:t>Method</w:t>
            </w:r>
          </w:p>
        </w:tc>
        <w:tc>
          <w:tcPr>
            <w:tcW w:w="4394" w:type="dxa"/>
          </w:tcPr>
          <w:p w14:paraId="16AB9130" w14:textId="77777777" w:rsidR="007666F3" w:rsidRDefault="007666F3" w:rsidP="00870E02">
            <w:pPr>
              <w:cnfStyle w:val="000000000000" w:firstRow="0" w:lastRow="0" w:firstColumn="0" w:lastColumn="0" w:oddVBand="0" w:evenVBand="0" w:oddHBand="0" w:evenHBand="0" w:firstRowFirstColumn="0" w:firstRowLastColumn="0" w:lastRowFirstColumn="0" w:lastRowLastColumn="0"/>
            </w:pPr>
          </w:p>
        </w:tc>
      </w:tr>
      <w:tr w:rsidR="007666F3" w14:paraId="4634CCF3"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FD21E7" w14:textId="77777777" w:rsidR="007666F3" w:rsidRDefault="007666F3" w:rsidP="00870E02">
            <w:r>
              <w:t>UI</w:t>
            </w:r>
          </w:p>
        </w:tc>
        <w:tc>
          <w:tcPr>
            <w:tcW w:w="4394" w:type="dxa"/>
          </w:tcPr>
          <w:p w14:paraId="200A4CE6" w14:textId="4529D836" w:rsidR="007666F3" w:rsidRDefault="007666F3" w:rsidP="00870E02">
            <w:pPr>
              <w:cnfStyle w:val="000000100000" w:firstRow="0" w:lastRow="0" w:firstColumn="0" w:lastColumn="0" w:oddVBand="0" w:evenVBand="0" w:oddHBand="1" w:evenHBand="0" w:firstRowFirstColumn="0" w:firstRowLastColumn="0" w:lastRowFirstColumn="0" w:lastRowLastColumn="0"/>
            </w:pPr>
            <w:r>
              <w:t>UI</w:t>
            </w:r>
            <w:r>
              <w:t>03</w:t>
            </w:r>
          </w:p>
        </w:tc>
      </w:tr>
      <w:tr w:rsidR="007666F3" w14:paraId="60D81EC6"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72A7655C" w14:textId="77777777" w:rsidR="007666F3" w:rsidRDefault="007666F3" w:rsidP="00870E02">
            <w:r>
              <w:t>SUBMIT</w:t>
            </w:r>
          </w:p>
        </w:tc>
        <w:tc>
          <w:tcPr>
            <w:tcW w:w="4394" w:type="dxa"/>
          </w:tcPr>
          <w:p w14:paraId="1AE86785" w14:textId="77777777" w:rsidR="007666F3" w:rsidRDefault="007666F3" w:rsidP="00870E02">
            <w:pPr>
              <w:cnfStyle w:val="000000000000" w:firstRow="0" w:lastRow="0" w:firstColumn="0" w:lastColumn="0" w:oddVBand="0" w:evenVBand="0" w:oddHBand="0" w:evenHBand="0" w:firstRowFirstColumn="0" w:firstRowLastColumn="0" w:lastRowFirstColumn="0" w:lastRowLastColumn="0"/>
            </w:pPr>
            <w:r>
              <w:t>R106</w:t>
            </w:r>
          </w:p>
        </w:tc>
      </w:tr>
      <w:tr w:rsidR="007666F3" w14:paraId="2B40443B"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217A61" w14:textId="77777777" w:rsidR="007666F3" w:rsidRDefault="007666F3" w:rsidP="00870E02">
            <w:r>
              <w:t>Permissions</w:t>
            </w:r>
          </w:p>
        </w:tc>
        <w:tc>
          <w:tcPr>
            <w:tcW w:w="4394" w:type="dxa"/>
          </w:tcPr>
          <w:p w14:paraId="4560BD05" w14:textId="77777777" w:rsidR="007666F3" w:rsidRDefault="007666F3" w:rsidP="00870E02">
            <w:pPr>
              <w:cnfStyle w:val="000000100000" w:firstRow="0" w:lastRow="0" w:firstColumn="0" w:lastColumn="0" w:oddVBand="0" w:evenVBand="0" w:oddHBand="1" w:evenHBand="0" w:firstRowFirstColumn="0" w:firstRowLastColumn="0" w:lastRowFirstColumn="0" w:lastRowLastColumn="0"/>
            </w:pPr>
            <w:r>
              <w:t>VIS</w:t>
            </w:r>
          </w:p>
        </w:tc>
      </w:tr>
    </w:tbl>
    <w:p w14:paraId="689118DD" w14:textId="3CEA1AF6" w:rsidR="00485D65" w:rsidRDefault="00485D65" w:rsidP="00485D65">
      <w:pPr>
        <w:ind w:left="348"/>
        <w:rPr>
          <w:u w:val="single"/>
        </w:rPr>
      </w:pPr>
    </w:p>
    <w:p w14:paraId="7C1918CB" w14:textId="77777777" w:rsidR="007666F3" w:rsidRDefault="007666F3" w:rsidP="00485D65">
      <w:pPr>
        <w:ind w:left="348"/>
        <w:rPr>
          <w:u w:val="single"/>
        </w:rPr>
      </w:pPr>
    </w:p>
    <w:p w14:paraId="71FC1E4B" w14:textId="02DCB825" w:rsidR="00485D65" w:rsidRPr="00485D65" w:rsidRDefault="00485D65" w:rsidP="00485D65">
      <w:pPr>
        <w:ind w:left="348"/>
        <w:rPr>
          <w:u w:val="single"/>
        </w:rPr>
      </w:pPr>
      <w:r w:rsidRPr="00485D65">
        <w:rPr>
          <w:u w:val="single"/>
        </w:rPr>
        <w:t>R105: Register action</w:t>
      </w:r>
    </w:p>
    <w:tbl>
      <w:tblPr>
        <w:tblStyle w:val="TabelaSimples1"/>
        <w:tblW w:w="0" w:type="auto"/>
        <w:tblLook w:val="04A0" w:firstRow="1" w:lastRow="0" w:firstColumn="1" w:lastColumn="0" w:noHBand="0" w:noVBand="1"/>
      </w:tblPr>
      <w:tblGrid>
        <w:gridCol w:w="1838"/>
        <w:gridCol w:w="3402"/>
        <w:gridCol w:w="3254"/>
      </w:tblGrid>
      <w:tr w:rsidR="007666F3" w14:paraId="0FEAA4BB"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866241E" w14:textId="77777777" w:rsidR="007666F3" w:rsidRPr="00DC08DA" w:rsidRDefault="007666F3" w:rsidP="00870E02">
            <w:r>
              <w:t>URL</w:t>
            </w:r>
          </w:p>
        </w:tc>
        <w:tc>
          <w:tcPr>
            <w:tcW w:w="6656" w:type="dxa"/>
            <w:gridSpan w:val="2"/>
          </w:tcPr>
          <w:p w14:paraId="41846A31" w14:textId="77777777" w:rsidR="007666F3" w:rsidRDefault="007666F3" w:rsidP="00870E02">
            <w:pPr>
              <w:cnfStyle w:val="100000000000" w:firstRow="1" w:lastRow="0" w:firstColumn="0" w:lastColumn="0" w:oddVBand="0" w:evenVBand="0" w:oddHBand="0" w:evenHBand="0" w:firstRowFirstColumn="0" w:firstRowLastColumn="0" w:lastRowFirstColumn="0" w:lastRowLastColumn="0"/>
              <w:rPr>
                <w:u w:val="single"/>
              </w:rPr>
            </w:pPr>
          </w:p>
        </w:tc>
      </w:tr>
      <w:tr w:rsidR="007666F3" w14:paraId="31F48574"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7BE65FD" w14:textId="77777777" w:rsidR="007666F3" w:rsidRDefault="007666F3" w:rsidP="00870E02">
            <w:pPr>
              <w:rPr>
                <w:u w:val="single"/>
              </w:rPr>
            </w:pPr>
            <w:r w:rsidRPr="00DC08DA">
              <w:t>Description</w:t>
            </w:r>
          </w:p>
        </w:tc>
        <w:tc>
          <w:tcPr>
            <w:tcW w:w="6656" w:type="dxa"/>
            <w:gridSpan w:val="2"/>
          </w:tcPr>
          <w:p w14:paraId="1E5B5C66" w14:textId="219D66D8" w:rsidR="007666F3" w:rsidRPr="00551EFF" w:rsidRDefault="007666F3" w:rsidP="00870E02">
            <w:pPr>
              <w:cnfStyle w:val="000000100000" w:firstRow="0" w:lastRow="0" w:firstColumn="0" w:lastColumn="0" w:oddVBand="0" w:evenVBand="0" w:oddHBand="1" w:evenHBand="0" w:firstRowFirstColumn="0" w:firstRowLastColumn="0" w:lastRowFirstColumn="0" w:lastRowLastColumn="0"/>
            </w:pPr>
            <w:r>
              <w:t xml:space="preserve">This web resource </w:t>
            </w:r>
            <w:r>
              <w:t>creates a new account, inserting the user into the system</w:t>
            </w:r>
            <w:r>
              <w:t>. Redirects to the user</w:t>
            </w:r>
            <w:r w:rsidR="00246517">
              <w:t xml:space="preserve">’s projects </w:t>
            </w:r>
            <w:r>
              <w:t xml:space="preserve">page on success and the </w:t>
            </w:r>
            <w:r>
              <w:t>register</w:t>
            </w:r>
            <w:r>
              <w:t xml:space="preserve"> form on failure.</w:t>
            </w:r>
          </w:p>
        </w:tc>
      </w:tr>
      <w:tr w:rsidR="007666F3" w14:paraId="42C67486"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0CB08929" w14:textId="77777777" w:rsidR="007666F3" w:rsidRPr="00DC08DA" w:rsidRDefault="007666F3" w:rsidP="00870E02">
            <w:r>
              <w:t>Method</w:t>
            </w:r>
          </w:p>
        </w:tc>
        <w:tc>
          <w:tcPr>
            <w:tcW w:w="6656" w:type="dxa"/>
            <w:gridSpan w:val="2"/>
          </w:tcPr>
          <w:p w14:paraId="6B8AB173" w14:textId="77777777" w:rsidR="007666F3" w:rsidRDefault="007666F3" w:rsidP="00870E02">
            <w:pPr>
              <w:cnfStyle w:val="000000000000" w:firstRow="0" w:lastRow="0" w:firstColumn="0" w:lastColumn="0" w:oddVBand="0" w:evenVBand="0" w:oddHBand="0" w:evenHBand="0" w:firstRowFirstColumn="0" w:firstRowLastColumn="0" w:lastRowFirstColumn="0" w:lastRowLastColumn="0"/>
              <w:rPr>
                <w:u w:val="single"/>
              </w:rPr>
            </w:pPr>
          </w:p>
        </w:tc>
      </w:tr>
      <w:tr w:rsidR="007666F3" w14:paraId="1F7A154A"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711A4F" w14:textId="77777777" w:rsidR="007666F3" w:rsidRPr="00DC08DA" w:rsidRDefault="007666F3" w:rsidP="00870E02">
            <w:r>
              <w:t>Request Body</w:t>
            </w:r>
          </w:p>
        </w:tc>
        <w:tc>
          <w:tcPr>
            <w:tcW w:w="3402" w:type="dxa"/>
          </w:tcPr>
          <w:p w14:paraId="580B3C8A" w14:textId="0AB1F027" w:rsidR="007666F3" w:rsidRPr="00551EFF" w:rsidRDefault="007666F3" w:rsidP="00870E02">
            <w:pPr>
              <w:cnfStyle w:val="000000100000" w:firstRow="0" w:lastRow="0" w:firstColumn="0" w:lastColumn="0" w:oddVBand="0" w:evenVBand="0" w:oddHBand="1" w:evenHBand="0" w:firstRowFirstColumn="0" w:firstRowLastColumn="0" w:lastRowFirstColumn="0" w:lastRowLastColumn="0"/>
            </w:pPr>
            <w:r>
              <w:t>email: string</w:t>
            </w:r>
          </w:p>
        </w:tc>
        <w:tc>
          <w:tcPr>
            <w:tcW w:w="3254" w:type="dxa"/>
          </w:tcPr>
          <w:p w14:paraId="421E4CEE" w14:textId="77777777" w:rsidR="007666F3" w:rsidRPr="00551EFF" w:rsidRDefault="007666F3" w:rsidP="00870E02">
            <w:pPr>
              <w:cnfStyle w:val="000000100000" w:firstRow="0" w:lastRow="0" w:firstColumn="0" w:lastColumn="0" w:oddVBand="0" w:evenVBand="0" w:oddHBand="1" w:evenHBand="0" w:firstRowFirstColumn="0" w:firstRowLastColumn="0" w:lastRowFirstColumn="0" w:lastRowLastColumn="0"/>
            </w:pPr>
            <w:r w:rsidRPr="00551EFF">
              <w:t>E-mail</w:t>
            </w:r>
          </w:p>
        </w:tc>
      </w:tr>
      <w:tr w:rsidR="007666F3" w14:paraId="0FCBFD66"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298F6EA8" w14:textId="77777777" w:rsidR="007666F3" w:rsidRDefault="007666F3" w:rsidP="00870E02">
            <w:pPr>
              <w:rPr>
                <w:u w:val="single"/>
              </w:rPr>
            </w:pPr>
          </w:p>
        </w:tc>
        <w:tc>
          <w:tcPr>
            <w:tcW w:w="3402" w:type="dxa"/>
          </w:tcPr>
          <w:p w14:paraId="7E94F466" w14:textId="6756ACA8" w:rsidR="007666F3" w:rsidRPr="00551EFF" w:rsidRDefault="007666F3" w:rsidP="00870E02">
            <w:pPr>
              <w:cnfStyle w:val="000000000000" w:firstRow="0" w:lastRow="0" w:firstColumn="0" w:lastColumn="0" w:oddVBand="0" w:evenVBand="0" w:oddHBand="0" w:evenHBand="0" w:firstRowFirstColumn="0" w:firstRowLastColumn="0" w:lastRowFirstColumn="0" w:lastRowLastColumn="0"/>
            </w:pPr>
            <w:r>
              <w:t>password: string</w:t>
            </w:r>
          </w:p>
        </w:tc>
        <w:tc>
          <w:tcPr>
            <w:tcW w:w="3254" w:type="dxa"/>
          </w:tcPr>
          <w:p w14:paraId="3370F74C" w14:textId="77777777" w:rsidR="007666F3" w:rsidRPr="00551EFF" w:rsidRDefault="007666F3" w:rsidP="00870E02">
            <w:pPr>
              <w:cnfStyle w:val="000000000000" w:firstRow="0" w:lastRow="0" w:firstColumn="0" w:lastColumn="0" w:oddVBand="0" w:evenVBand="0" w:oddHBand="0" w:evenHBand="0" w:firstRowFirstColumn="0" w:firstRowLastColumn="0" w:lastRowFirstColumn="0" w:lastRowLastColumn="0"/>
            </w:pPr>
            <w:r>
              <w:t>Password</w:t>
            </w:r>
          </w:p>
        </w:tc>
      </w:tr>
      <w:tr w:rsidR="00246517" w14:paraId="7D5B6653"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2AC8FF" w14:textId="77777777" w:rsidR="00246517" w:rsidRDefault="00246517" w:rsidP="00870E02">
            <w:pPr>
              <w:rPr>
                <w:u w:val="single"/>
              </w:rPr>
            </w:pPr>
          </w:p>
        </w:tc>
        <w:tc>
          <w:tcPr>
            <w:tcW w:w="3402" w:type="dxa"/>
          </w:tcPr>
          <w:p w14:paraId="4C6DC669" w14:textId="032A947C" w:rsidR="00246517" w:rsidRDefault="00246517" w:rsidP="00870E02">
            <w:pPr>
              <w:cnfStyle w:val="000000100000" w:firstRow="0" w:lastRow="0" w:firstColumn="0" w:lastColumn="0" w:oddVBand="0" w:evenVBand="0" w:oddHBand="1" w:evenHBand="0" w:firstRowFirstColumn="0" w:firstRowLastColumn="0" w:lastRowFirstColumn="0" w:lastRowLastColumn="0"/>
            </w:pPr>
            <w:r>
              <w:t>username: string</w:t>
            </w:r>
          </w:p>
        </w:tc>
        <w:tc>
          <w:tcPr>
            <w:tcW w:w="3254" w:type="dxa"/>
          </w:tcPr>
          <w:p w14:paraId="2A6199F0" w14:textId="0BA7EE55" w:rsidR="00246517" w:rsidRDefault="00246517" w:rsidP="00870E02">
            <w:pPr>
              <w:cnfStyle w:val="000000100000" w:firstRow="0" w:lastRow="0" w:firstColumn="0" w:lastColumn="0" w:oddVBand="0" w:evenVBand="0" w:oddHBand="1" w:evenHBand="0" w:firstRowFirstColumn="0" w:firstRowLastColumn="0" w:lastRowFirstColumn="0" w:lastRowLastColumn="0"/>
            </w:pPr>
            <w:r>
              <w:t>Username</w:t>
            </w:r>
          </w:p>
        </w:tc>
      </w:tr>
      <w:tr w:rsidR="007666F3" w14:paraId="5C27EFF0"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1FC4DCEA" w14:textId="77777777" w:rsidR="007666F3" w:rsidRPr="00DC08DA" w:rsidRDefault="007666F3" w:rsidP="00870E02">
            <w:r w:rsidRPr="00DC08DA">
              <w:t>Redirects</w:t>
            </w:r>
          </w:p>
        </w:tc>
        <w:tc>
          <w:tcPr>
            <w:tcW w:w="3402" w:type="dxa"/>
          </w:tcPr>
          <w:p w14:paraId="5E5BD2F3" w14:textId="2E7F3E11" w:rsidR="007666F3" w:rsidRPr="00D16146" w:rsidRDefault="007666F3" w:rsidP="00870E02">
            <w:pPr>
              <w:cnfStyle w:val="000000000000" w:firstRow="0" w:lastRow="0" w:firstColumn="0" w:lastColumn="0" w:oddVBand="0" w:evenVBand="0" w:oddHBand="0" w:evenHBand="0" w:firstRowFirstColumn="0" w:firstRowLastColumn="0" w:lastRowFirstColumn="0" w:lastRowLastColumn="0"/>
            </w:pPr>
          </w:p>
        </w:tc>
        <w:tc>
          <w:tcPr>
            <w:tcW w:w="3254" w:type="dxa"/>
          </w:tcPr>
          <w:p w14:paraId="03B89B3C" w14:textId="77777777" w:rsidR="007666F3" w:rsidRPr="00551EFF" w:rsidRDefault="007666F3" w:rsidP="00870E02">
            <w:pPr>
              <w:cnfStyle w:val="000000000000" w:firstRow="0" w:lastRow="0" w:firstColumn="0" w:lastColumn="0" w:oddVBand="0" w:evenVBand="0" w:oddHBand="0" w:evenHBand="0" w:firstRowFirstColumn="0" w:firstRowLastColumn="0" w:lastRowFirstColumn="0" w:lastRowLastColumn="0"/>
            </w:pPr>
            <w:r w:rsidRPr="00551EFF">
              <w:t>Success</w:t>
            </w:r>
          </w:p>
        </w:tc>
      </w:tr>
      <w:tr w:rsidR="007666F3" w14:paraId="0BE16269"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2CAB4C" w14:textId="77777777" w:rsidR="007666F3" w:rsidRDefault="007666F3" w:rsidP="00870E02">
            <w:pPr>
              <w:rPr>
                <w:u w:val="single"/>
              </w:rPr>
            </w:pPr>
          </w:p>
        </w:tc>
        <w:tc>
          <w:tcPr>
            <w:tcW w:w="3402" w:type="dxa"/>
          </w:tcPr>
          <w:p w14:paraId="63B445AB" w14:textId="2C1BB249" w:rsidR="007666F3" w:rsidRPr="00D16146" w:rsidRDefault="007666F3" w:rsidP="00870E02">
            <w:pPr>
              <w:cnfStyle w:val="000000100000" w:firstRow="0" w:lastRow="0" w:firstColumn="0" w:lastColumn="0" w:oddVBand="0" w:evenVBand="0" w:oddHBand="1" w:evenHBand="0" w:firstRowFirstColumn="0" w:firstRowLastColumn="0" w:lastRowFirstColumn="0" w:lastRowLastColumn="0"/>
            </w:pPr>
            <w:r w:rsidRPr="00D16146">
              <w:t>R10</w:t>
            </w:r>
            <w:r>
              <w:t>5</w:t>
            </w:r>
          </w:p>
        </w:tc>
        <w:tc>
          <w:tcPr>
            <w:tcW w:w="3254" w:type="dxa"/>
          </w:tcPr>
          <w:p w14:paraId="15E1A0C5" w14:textId="77777777" w:rsidR="007666F3" w:rsidRPr="00551EFF" w:rsidRDefault="007666F3" w:rsidP="00870E02">
            <w:pPr>
              <w:cnfStyle w:val="000000100000" w:firstRow="0" w:lastRow="0" w:firstColumn="0" w:lastColumn="0" w:oddVBand="0" w:evenVBand="0" w:oddHBand="1" w:evenHBand="0" w:firstRowFirstColumn="0" w:firstRowLastColumn="0" w:lastRowFirstColumn="0" w:lastRowLastColumn="0"/>
            </w:pPr>
            <w:r w:rsidRPr="00551EFF">
              <w:t>Error</w:t>
            </w:r>
          </w:p>
        </w:tc>
      </w:tr>
      <w:tr w:rsidR="007666F3" w14:paraId="2378BA2A"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60891C80" w14:textId="77777777" w:rsidR="007666F3" w:rsidRPr="00DC08DA" w:rsidRDefault="007666F3" w:rsidP="00870E02">
            <w:r>
              <w:t>Permissions</w:t>
            </w:r>
          </w:p>
        </w:tc>
        <w:tc>
          <w:tcPr>
            <w:tcW w:w="6656" w:type="dxa"/>
            <w:gridSpan w:val="2"/>
          </w:tcPr>
          <w:p w14:paraId="071749D9" w14:textId="77777777" w:rsidR="007666F3" w:rsidRDefault="007666F3" w:rsidP="00870E02">
            <w:pPr>
              <w:cnfStyle w:val="000000000000" w:firstRow="0" w:lastRow="0" w:firstColumn="0" w:lastColumn="0" w:oddVBand="0" w:evenVBand="0" w:oddHBand="0" w:evenHBand="0" w:firstRowFirstColumn="0" w:firstRowLastColumn="0" w:lastRowFirstColumn="0" w:lastRowLastColumn="0"/>
              <w:rPr>
                <w:u w:val="single"/>
              </w:rPr>
            </w:pPr>
            <w:r>
              <w:t>VIS</w:t>
            </w:r>
          </w:p>
        </w:tc>
      </w:tr>
    </w:tbl>
    <w:p w14:paraId="30A346B7" w14:textId="63978130" w:rsidR="00485D65" w:rsidRDefault="00485D65" w:rsidP="00485D65">
      <w:pPr>
        <w:ind w:left="348"/>
        <w:rPr>
          <w:u w:val="single"/>
        </w:rPr>
      </w:pPr>
    </w:p>
    <w:p w14:paraId="4643F6F6" w14:textId="77777777" w:rsidR="007666F3" w:rsidRDefault="007666F3" w:rsidP="00485D65">
      <w:pPr>
        <w:ind w:left="348"/>
        <w:rPr>
          <w:u w:val="single"/>
        </w:rPr>
      </w:pPr>
    </w:p>
    <w:p w14:paraId="70231BA7" w14:textId="500A27BC" w:rsidR="00485D65" w:rsidRPr="00485D65" w:rsidRDefault="00485D65" w:rsidP="00485D65">
      <w:pPr>
        <w:ind w:left="348"/>
        <w:rPr>
          <w:u w:val="single"/>
        </w:rPr>
      </w:pPr>
      <w:r w:rsidRPr="00485D65">
        <w:rPr>
          <w:u w:val="single"/>
        </w:rPr>
        <w:t>R106: View personal information</w:t>
      </w:r>
    </w:p>
    <w:tbl>
      <w:tblPr>
        <w:tblStyle w:val="TabelaSimples1"/>
        <w:tblW w:w="0" w:type="auto"/>
        <w:tblLook w:val="04A0" w:firstRow="1" w:lastRow="0" w:firstColumn="1" w:lastColumn="0" w:noHBand="0" w:noVBand="1"/>
      </w:tblPr>
      <w:tblGrid>
        <w:gridCol w:w="1413"/>
        <w:gridCol w:w="2197"/>
        <w:gridCol w:w="2197"/>
      </w:tblGrid>
      <w:tr w:rsidR="00246517" w14:paraId="233AC5E6"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1B698D" w14:textId="77777777" w:rsidR="00246517" w:rsidRPr="00DC08DA" w:rsidRDefault="00246517" w:rsidP="00870E02">
            <w:r>
              <w:t>URL</w:t>
            </w:r>
          </w:p>
        </w:tc>
        <w:tc>
          <w:tcPr>
            <w:tcW w:w="4394" w:type="dxa"/>
            <w:gridSpan w:val="2"/>
          </w:tcPr>
          <w:p w14:paraId="19AD2A41" w14:textId="77777777" w:rsidR="00246517" w:rsidRDefault="00246517" w:rsidP="00870E02">
            <w:pPr>
              <w:cnfStyle w:val="100000000000" w:firstRow="1" w:lastRow="0" w:firstColumn="0" w:lastColumn="0" w:oddVBand="0" w:evenVBand="0" w:oddHBand="0" w:evenHBand="0" w:firstRowFirstColumn="0" w:firstRowLastColumn="0" w:lastRowFirstColumn="0" w:lastRowLastColumn="0"/>
            </w:pPr>
          </w:p>
        </w:tc>
      </w:tr>
      <w:tr w:rsidR="00246517" w14:paraId="4E0455F1"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C6CA92" w14:textId="77777777" w:rsidR="00246517" w:rsidRDefault="00246517" w:rsidP="00870E02">
            <w:r>
              <w:t>Description</w:t>
            </w:r>
          </w:p>
        </w:tc>
        <w:tc>
          <w:tcPr>
            <w:tcW w:w="4394" w:type="dxa"/>
            <w:gridSpan w:val="2"/>
          </w:tcPr>
          <w:p w14:paraId="0555F77E" w14:textId="36C94661" w:rsidR="00246517" w:rsidRDefault="00246517" w:rsidP="00870E02">
            <w:pPr>
              <w:cnfStyle w:val="000000100000" w:firstRow="0" w:lastRow="0" w:firstColumn="0" w:lastColumn="0" w:oddVBand="0" w:evenVBand="0" w:oddHBand="1" w:evenHBand="0" w:firstRowFirstColumn="0" w:firstRowLastColumn="0" w:lastRowFirstColumn="0" w:lastRowLastColumn="0"/>
            </w:pPr>
            <w:r>
              <w:t>Shows the user his personal information page.</w:t>
            </w:r>
          </w:p>
        </w:tc>
      </w:tr>
      <w:tr w:rsidR="00246517" w14:paraId="5A5C9C42"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1761EF19" w14:textId="77777777" w:rsidR="00246517" w:rsidRDefault="00246517" w:rsidP="00870E02">
            <w:r>
              <w:t>Method</w:t>
            </w:r>
          </w:p>
        </w:tc>
        <w:tc>
          <w:tcPr>
            <w:tcW w:w="4394" w:type="dxa"/>
            <w:gridSpan w:val="2"/>
          </w:tcPr>
          <w:p w14:paraId="231E3ED1" w14:textId="77777777" w:rsidR="00246517" w:rsidRDefault="00246517" w:rsidP="00870E02">
            <w:pPr>
              <w:cnfStyle w:val="000000000000" w:firstRow="0" w:lastRow="0" w:firstColumn="0" w:lastColumn="0" w:oddVBand="0" w:evenVBand="0" w:oddHBand="0" w:evenHBand="0" w:firstRowFirstColumn="0" w:firstRowLastColumn="0" w:lastRowFirstColumn="0" w:lastRowLastColumn="0"/>
            </w:pPr>
          </w:p>
        </w:tc>
      </w:tr>
      <w:tr w:rsidR="00246517" w14:paraId="32EB1401" w14:textId="77777777" w:rsidTr="00B34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91C1BB" w14:textId="0AC026F4" w:rsidR="00246517" w:rsidRDefault="00246517" w:rsidP="00870E02">
            <w:r>
              <w:t>Parameters</w:t>
            </w:r>
          </w:p>
        </w:tc>
        <w:tc>
          <w:tcPr>
            <w:tcW w:w="2197" w:type="dxa"/>
          </w:tcPr>
          <w:p w14:paraId="1E6AAFE0" w14:textId="25B03319" w:rsidR="00246517" w:rsidRDefault="00246517" w:rsidP="00870E02">
            <w:pPr>
              <w:cnfStyle w:val="000000100000" w:firstRow="0" w:lastRow="0" w:firstColumn="0" w:lastColumn="0" w:oddVBand="0" w:evenVBand="0" w:oddHBand="1" w:evenHBand="0" w:firstRowFirstColumn="0" w:firstRowLastColumn="0" w:lastRowFirstColumn="0" w:lastRowLastColumn="0"/>
            </w:pPr>
            <w:r>
              <w:t>id: integer</w:t>
            </w:r>
          </w:p>
        </w:tc>
        <w:tc>
          <w:tcPr>
            <w:tcW w:w="2197" w:type="dxa"/>
          </w:tcPr>
          <w:p w14:paraId="54C20949" w14:textId="35457033" w:rsidR="00246517" w:rsidRDefault="00246517" w:rsidP="00870E02">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06DBEA3D"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2DE382FE" w14:textId="77777777" w:rsidR="00246517" w:rsidRDefault="00246517" w:rsidP="00870E02">
            <w:r>
              <w:t>UI</w:t>
            </w:r>
          </w:p>
        </w:tc>
        <w:tc>
          <w:tcPr>
            <w:tcW w:w="4394" w:type="dxa"/>
            <w:gridSpan w:val="2"/>
          </w:tcPr>
          <w:p w14:paraId="0C251D26" w14:textId="235BBEFC" w:rsidR="00246517" w:rsidRDefault="00246517" w:rsidP="00870E02">
            <w:pPr>
              <w:cnfStyle w:val="000000000000" w:firstRow="0" w:lastRow="0" w:firstColumn="0" w:lastColumn="0" w:oddVBand="0" w:evenVBand="0" w:oddHBand="0" w:evenHBand="0" w:firstRowFirstColumn="0" w:firstRowLastColumn="0" w:lastRowFirstColumn="0" w:lastRowLastColumn="0"/>
            </w:pPr>
            <w:r>
              <w:t>UI0</w:t>
            </w:r>
            <w:r>
              <w:t>7</w:t>
            </w:r>
          </w:p>
        </w:tc>
      </w:tr>
      <w:tr w:rsidR="00246517" w14:paraId="3DEF44F0"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DD3618D" w14:textId="77777777" w:rsidR="00246517" w:rsidRDefault="00246517" w:rsidP="00870E02">
            <w:r>
              <w:t>Permissions</w:t>
            </w:r>
          </w:p>
        </w:tc>
        <w:tc>
          <w:tcPr>
            <w:tcW w:w="4394" w:type="dxa"/>
            <w:gridSpan w:val="2"/>
          </w:tcPr>
          <w:p w14:paraId="315250B7" w14:textId="063EC8AF" w:rsidR="00246517" w:rsidRDefault="00246517" w:rsidP="00870E02">
            <w:pPr>
              <w:cnfStyle w:val="000000100000" w:firstRow="0" w:lastRow="0" w:firstColumn="0" w:lastColumn="0" w:oddVBand="0" w:evenVBand="0" w:oddHBand="1" w:evenHBand="0" w:firstRowFirstColumn="0" w:firstRowLastColumn="0" w:lastRowFirstColumn="0" w:lastRowLastColumn="0"/>
            </w:pPr>
            <w:r>
              <w:t>USR</w:t>
            </w:r>
          </w:p>
        </w:tc>
      </w:tr>
    </w:tbl>
    <w:p w14:paraId="7CCFEED4" w14:textId="33A9972C" w:rsidR="00485D65" w:rsidRDefault="00485D65" w:rsidP="00485D65">
      <w:pPr>
        <w:ind w:left="348"/>
      </w:pPr>
    </w:p>
    <w:p w14:paraId="0C193BE5" w14:textId="77777777" w:rsidR="00246517" w:rsidRPr="00246517" w:rsidRDefault="00246517" w:rsidP="00485D65">
      <w:pPr>
        <w:ind w:left="348"/>
      </w:pPr>
    </w:p>
    <w:p w14:paraId="0DE8D1FA" w14:textId="08534021" w:rsidR="00485D65" w:rsidRPr="00485D65" w:rsidRDefault="00485D65" w:rsidP="00485D65">
      <w:pPr>
        <w:ind w:left="348"/>
        <w:rPr>
          <w:u w:val="single"/>
        </w:rPr>
      </w:pPr>
      <w:r w:rsidRPr="00485D65">
        <w:rPr>
          <w:u w:val="single"/>
        </w:rPr>
        <w:t>R107: View personal calendar</w:t>
      </w:r>
    </w:p>
    <w:tbl>
      <w:tblPr>
        <w:tblStyle w:val="TabelaSimples1"/>
        <w:tblW w:w="0" w:type="auto"/>
        <w:tblLook w:val="04A0" w:firstRow="1" w:lastRow="0" w:firstColumn="1" w:lastColumn="0" w:noHBand="0" w:noVBand="1"/>
      </w:tblPr>
      <w:tblGrid>
        <w:gridCol w:w="1413"/>
        <w:gridCol w:w="2197"/>
        <w:gridCol w:w="2197"/>
      </w:tblGrid>
      <w:tr w:rsidR="00246517" w14:paraId="0E67E1D5"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D7C36A" w14:textId="77777777" w:rsidR="00246517" w:rsidRPr="00DC08DA" w:rsidRDefault="00246517" w:rsidP="00870E02">
            <w:r>
              <w:t>URL</w:t>
            </w:r>
          </w:p>
        </w:tc>
        <w:tc>
          <w:tcPr>
            <w:tcW w:w="4394" w:type="dxa"/>
            <w:gridSpan w:val="2"/>
          </w:tcPr>
          <w:p w14:paraId="6D7075E6" w14:textId="77777777" w:rsidR="00246517" w:rsidRDefault="00246517" w:rsidP="00870E02">
            <w:pPr>
              <w:cnfStyle w:val="100000000000" w:firstRow="1" w:lastRow="0" w:firstColumn="0" w:lastColumn="0" w:oddVBand="0" w:evenVBand="0" w:oddHBand="0" w:evenHBand="0" w:firstRowFirstColumn="0" w:firstRowLastColumn="0" w:lastRowFirstColumn="0" w:lastRowLastColumn="0"/>
            </w:pPr>
          </w:p>
        </w:tc>
      </w:tr>
      <w:tr w:rsidR="00246517" w14:paraId="7581333B"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24F63CC" w14:textId="77777777" w:rsidR="00246517" w:rsidRDefault="00246517" w:rsidP="00870E02">
            <w:r>
              <w:t>Description</w:t>
            </w:r>
          </w:p>
        </w:tc>
        <w:tc>
          <w:tcPr>
            <w:tcW w:w="4394" w:type="dxa"/>
            <w:gridSpan w:val="2"/>
          </w:tcPr>
          <w:p w14:paraId="7AB46485" w14:textId="2D531682" w:rsidR="00246517" w:rsidRDefault="00246517" w:rsidP="00870E02">
            <w:pPr>
              <w:cnfStyle w:val="000000100000" w:firstRow="0" w:lastRow="0" w:firstColumn="0" w:lastColumn="0" w:oddVBand="0" w:evenVBand="0" w:oddHBand="1" w:evenHBand="0" w:firstRowFirstColumn="0" w:firstRowLastColumn="0" w:lastRowFirstColumn="0" w:lastRowLastColumn="0"/>
            </w:pPr>
            <w:r>
              <w:t xml:space="preserve">Shows the user his personal </w:t>
            </w:r>
            <w:r>
              <w:t>calendar</w:t>
            </w:r>
            <w:r>
              <w:t xml:space="preserve"> page.</w:t>
            </w:r>
          </w:p>
        </w:tc>
      </w:tr>
      <w:tr w:rsidR="00246517" w14:paraId="7AC3D0AB"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78975471" w14:textId="77777777" w:rsidR="00246517" w:rsidRDefault="00246517" w:rsidP="00870E02">
            <w:r>
              <w:t>Method</w:t>
            </w:r>
          </w:p>
        </w:tc>
        <w:tc>
          <w:tcPr>
            <w:tcW w:w="4394" w:type="dxa"/>
            <w:gridSpan w:val="2"/>
          </w:tcPr>
          <w:p w14:paraId="608F768C" w14:textId="77777777" w:rsidR="00246517" w:rsidRDefault="00246517" w:rsidP="00870E02">
            <w:pPr>
              <w:cnfStyle w:val="000000000000" w:firstRow="0" w:lastRow="0" w:firstColumn="0" w:lastColumn="0" w:oddVBand="0" w:evenVBand="0" w:oddHBand="0" w:evenHBand="0" w:firstRowFirstColumn="0" w:firstRowLastColumn="0" w:lastRowFirstColumn="0" w:lastRowLastColumn="0"/>
            </w:pPr>
          </w:p>
        </w:tc>
      </w:tr>
      <w:tr w:rsidR="00246517" w14:paraId="46BC8F37"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291AF8" w14:textId="77777777" w:rsidR="00246517" w:rsidRDefault="00246517" w:rsidP="00870E02">
            <w:r>
              <w:t>Parameters</w:t>
            </w:r>
          </w:p>
        </w:tc>
        <w:tc>
          <w:tcPr>
            <w:tcW w:w="2197" w:type="dxa"/>
          </w:tcPr>
          <w:p w14:paraId="54FC76D5" w14:textId="27AFFE01" w:rsidR="00246517" w:rsidRDefault="00246517" w:rsidP="00870E02">
            <w:pPr>
              <w:cnfStyle w:val="000000100000" w:firstRow="0" w:lastRow="0" w:firstColumn="0" w:lastColumn="0" w:oddVBand="0" w:evenVBand="0" w:oddHBand="1" w:evenHBand="0" w:firstRowFirstColumn="0" w:firstRowLastColumn="0" w:lastRowFirstColumn="0" w:lastRowLastColumn="0"/>
            </w:pPr>
            <w:r>
              <w:t>id: integer</w:t>
            </w:r>
          </w:p>
        </w:tc>
        <w:tc>
          <w:tcPr>
            <w:tcW w:w="2197" w:type="dxa"/>
          </w:tcPr>
          <w:p w14:paraId="7467A1F1" w14:textId="77777777" w:rsidR="00246517" w:rsidRDefault="00246517" w:rsidP="00870E02">
            <w:pPr>
              <w:cnfStyle w:val="000000100000" w:firstRow="0" w:lastRow="0" w:firstColumn="0" w:lastColumn="0" w:oddVBand="0" w:evenVBand="0" w:oddHBand="1" w:evenHBand="0" w:firstRowFirstColumn="0" w:firstRowLastColumn="0" w:lastRowFirstColumn="0" w:lastRowLastColumn="0"/>
            </w:pPr>
            <w:r>
              <w:t>User primary key</w:t>
            </w:r>
          </w:p>
        </w:tc>
      </w:tr>
      <w:tr w:rsidR="00246517" w14:paraId="1C343409"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4ACF03C7" w14:textId="77777777" w:rsidR="00246517" w:rsidRDefault="00246517" w:rsidP="00870E02">
            <w:r>
              <w:t>UI</w:t>
            </w:r>
          </w:p>
        </w:tc>
        <w:tc>
          <w:tcPr>
            <w:tcW w:w="4394" w:type="dxa"/>
            <w:gridSpan w:val="2"/>
          </w:tcPr>
          <w:p w14:paraId="02D0B81F" w14:textId="182EB8A3" w:rsidR="00246517" w:rsidRDefault="00246517" w:rsidP="00870E02">
            <w:pPr>
              <w:cnfStyle w:val="000000000000" w:firstRow="0" w:lastRow="0" w:firstColumn="0" w:lastColumn="0" w:oddVBand="0" w:evenVBand="0" w:oddHBand="0" w:evenHBand="0" w:firstRowFirstColumn="0" w:firstRowLastColumn="0" w:lastRowFirstColumn="0" w:lastRowLastColumn="0"/>
            </w:pPr>
            <w:r>
              <w:t>UI0</w:t>
            </w:r>
            <w:r>
              <w:t>8</w:t>
            </w:r>
          </w:p>
        </w:tc>
      </w:tr>
      <w:tr w:rsidR="00246517" w14:paraId="459D1883"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9BD0EA6" w14:textId="77777777" w:rsidR="00246517" w:rsidRDefault="00246517" w:rsidP="00870E02">
            <w:r>
              <w:t>Permissions</w:t>
            </w:r>
          </w:p>
        </w:tc>
        <w:tc>
          <w:tcPr>
            <w:tcW w:w="4394" w:type="dxa"/>
            <w:gridSpan w:val="2"/>
          </w:tcPr>
          <w:p w14:paraId="04E7A477" w14:textId="77777777" w:rsidR="00246517" w:rsidRDefault="00246517" w:rsidP="00870E02">
            <w:pPr>
              <w:cnfStyle w:val="000000100000" w:firstRow="0" w:lastRow="0" w:firstColumn="0" w:lastColumn="0" w:oddVBand="0" w:evenVBand="0" w:oddHBand="1" w:evenHBand="0" w:firstRowFirstColumn="0" w:firstRowLastColumn="0" w:lastRowFirstColumn="0" w:lastRowLastColumn="0"/>
            </w:pPr>
            <w:r>
              <w:t>USR</w:t>
            </w:r>
          </w:p>
        </w:tc>
      </w:tr>
    </w:tbl>
    <w:p w14:paraId="102C234F" w14:textId="07427B4F" w:rsidR="00485D65" w:rsidRDefault="00485D65" w:rsidP="00485D65">
      <w:pPr>
        <w:ind w:left="348"/>
      </w:pPr>
    </w:p>
    <w:p w14:paraId="1C812792" w14:textId="77777777" w:rsidR="00246517" w:rsidRPr="00246517" w:rsidRDefault="00246517" w:rsidP="00485D65">
      <w:pPr>
        <w:ind w:left="348"/>
      </w:pPr>
    </w:p>
    <w:p w14:paraId="37CC247C" w14:textId="4C847292" w:rsidR="00485D65" w:rsidRPr="00485D65" w:rsidRDefault="00485D65" w:rsidP="00485D65">
      <w:pPr>
        <w:ind w:left="348"/>
        <w:rPr>
          <w:u w:val="single"/>
        </w:rPr>
      </w:pPr>
      <w:r w:rsidRPr="00485D65">
        <w:rPr>
          <w:u w:val="single"/>
        </w:rPr>
        <w:t>R108: Change password form</w:t>
      </w:r>
    </w:p>
    <w:tbl>
      <w:tblPr>
        <w:tblStyle w:val="TabelaSimples1"/>
        <w:tblW w:w="0" w:type="auto"/>
        <w:tblLook w:val="04A0" w:firstRow="1" w:lastRow="0" w:firstColumn="1" w:lastColumn="0" w:noHBand="0" w:noVBand="1"/>
      </w:tblPr>
      <w:tblGrid>
        <w:gridCol w:w="1413"/>
        <w:gridCol w:w="2197"/>
        <w:gridCol w:w="2197"/>
      </w:tblGrid>
      <w:tr w:rsidR="00246517" w14:paraId="568607F9"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CAE673" w14:textId="77777777" w:rsidR="00246517" w:rsidRPr="00DC08DA" w:rsidRDefault="00246517" w:rsidP="00870E02">
            <w:r>
              <w:t>URL</w:t>
            </w:r>
          </w:p>
        </w:tc>
        <w:tc>
          <w:tcPr>
            <w:tcW w:w="4394" w:type="dxa"/>
            <w:gridSpan w:val="2"/>
          </w:tcPr>
          <w:p w14:paraId="36F7ABC9" w14:textId="77777777" w:rsidR="00246517" w:rsidRDefault="00246517" w:rsidP="00870E02">
            <w:pPr>
              <w:cnfStyle w:val="100000000000" w:firstRow="1" w:lastRow="0" w:firstColumn="0" w:lastColumn="0" w:oddVBand="0" w:evenVBand="0" w:oddHBand="0" w:evenHBand="0" w:firstRowFirstColumn="0" w:firstRowLastColumn="0" w:lastRowFirstColumn="0" w:lastRowLastColumn="0"/>
            </w:pPr>
          </w:p>
        </w:tc>
      </w:tr>
      <w:tr w:rsidR="00246517" w14:paraId="089127FD"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ECC002" w14:textId="77777777" w:rsidR="00246517" w:rsidRDefault="00246517" w:rsidP="00870E02">
            <w:r>
              <w:t>Description</w:t>
            </w:r>
          </w:p>
        </w:tc>
        <w:tc>
          <w:tcPr>
            <w:tcW w:w="4394" w:type="dxa"/>
            <w:gridSpan w:val="2"/>
          </w:tcPr>
          <w:p w14:paraId="0B8F03CB" w14:textId="56E8ADE4" w:rsidR="00246517" w:rsidRDefault="00246517" w:rsidP="00870E02">
            <w:pPr>
              <w:cnfStyle w:val="000000100000" w:firstRow="0" w:lastRow="0" w:firstColumn="0" w:lastColumn="0" w:oddVBand="0" w:evenVBand="0" w:oddHBand="1" w:evenHBand="0" w:firstRowFirstColumn="0" w:firstRowLastColumn="0" w:lastRowFirstColumn="0" w:lastRowLastColumn="0"/>
            </w:pPr>
            <w:r>
              <w:t xml:space="preserve">Page with a form to change </w:t>
            </w:r>
            <w:r w:rsidR="002C440F">
              <w:t>account data.</w:t>
            </w:r>
          </w:p>
        </w:tc>
      </w:tr>
      <w:tr w:rsidR="00246517" w14:paraId="5DB74C30"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43B7D2F3" w14:textId="77777777" w:rsidR="00246517" w:rsidRDefault="00246517" w:rsidP="00870E02">
            <w:r>
              <w:t>Method</w:t>
            </w:r>
          </w:p>
        </w:tc>
        <w:tc>
          <w:tcPr>
            <w:tcW w:w="4394" w:type="dxa"/>
            <w:gridSpan w:val="2"/>
          </w:tcPr>
          <w:p w14:paraId="7E249D66" w14:textId="77777777" w:rsidR="00246517" w:rsidRDefault="00246517" w:rsidP="00870E02">
            <w:pPr>
              <w:cnfStyle w:val="000000000000" w:firstRow="0" w:lastRow="0" w:firstColumn="0" w:lastColumn="0" w:oddVBand="0" w:evenVBand="0" w:oddHBand="0" w:evenHBand="0" w:firstRowFirstColumn="0" w:firstRowLastColumn="0" w:lastRowFirstColumn="0" w:lastRowLastColumn="0"/>
            </w:pPr>
          </w:p>
        </w:tc>
      </w:tr>
      <w:tr w:rsidR="002C440F" w14:paraId="08199230" w14:textId="77777777" w:rsidTr="00051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6CBD8A" w14:textId="09D44A9D" w:rsidR="002C440F" w:rsidRDefault="002C440F" w:rsidP="00870E02">
            <w:r>
              <w:t>Parameters</w:t>
            </w:r>
          </w:p>
        </w:tc>
        <w:tc>
          <w:tcPr>
            <w:tcW w:w="2197" w:type="dxa"/>
          </w:tcPr>
          <w:p w14:paraId="292DEF3A" w14:textId="475875E7" w:rsidR="002C440F" w:rsidRDefault="002C440F" w:rsidP="00870E02">
            <w:pPr>
              <w:cnfStyle w:val="000000100000" w:firstRow="0" w:lastRow="0" w:firstColumn="0" w:lastColumn="0" w:oddVBand="0" w:evenVBand="0" w:oddHBand="1" w:evenHBand="0" w:firstRowFirstColumn="0" w:firstRowLastColumn="0" w:lastRowFirstColumn="0" w:lastRowLastColumn="0"/>
            </w:pPr>
            <w:r>
              <w:t>password: string</w:t>
            </w:r>
          </w:p>
        </w:tc>
        <w:tc>
          <w:tcPr>
            <w:tcW w:w="2197" w:type="dxa"/>
          </w:tcPr>
          <w:p w14:paraId="5FB0437A" w14:textId="2F9CEFF1" w:rsidR="002C440F" w:rsidRDefault="004F6346" w:rsidP="00870E02">
            <w:pPr>
              <w:cnfStyle w:val="000000100000" w:firstRow="0" w:lastRow="0" w:firstColumn="0" w:lastColumn="0" w:oddVBand="0" w:evenVBand="0" w:oddHBand="1" w:evenHBand="0" w:firstRowFirstColumn="0" w:firstRowLastColumn="0" w:lastRowFirstColumn="0" w:lastRowLastColumn="0"/>
            </w:pPr>
            <w:r>
              <w:t>New p</w:t>
            </w:r>
            <w:r w:rsidR="002C440F">
              <w:t>assword</w:t>
            </w:r>
          </w:p>
        </w:tc>
      </w:tr>
      <w:tr w:rsidR="002C440F" w14:paraId="7644151D" w14:textId="77777777" w:rsidTr="00EF08F8">
        <w:tc>
          <w:tcPr>
            <w:cnfStyle w:val="001000000000" w:firstRow="0" w:lastRow="0" w:firstColumn="1" w:lastColumn="0" w:oddVBand="0" w:evenVBand="0" w:oddHBand="0" w:evenHBand="0" w:firstRowFirstColumn="0" w:firstRowLastColumn="0" w:lastRowFirstColumn="0" w:lastRowLastColumn="0"/>
            <w:tcW w:w="1413" w:type="dxa"/>
          </w:tcPr>
          <w:p w14:paraId="3B7ACBED" w14:textId="77777777" w:rsidR="002C440F" w:rsidRDefault="002C440F" w:rsidP="00870E02"/>
        </w:tc>
        <w:tc>
          <w:tcPr>
            <w:tcW w:w="2197" w:type="dxa"/>
          </w:tcPr>
          <w:p w14:paraId="7BC48E62" w14:textId="774FB179" w:rsidR="002C440F" w:rsidRDefault="002C440F" w:rsidP="00870E02">
            <w:pPr>
              <w:cnfStyle w:val="000000000000" w:firstRow="0" w:lastRow="0" w:firstColumn="0" w:lastColumn="0" w:oddVBand="0" w:evenVBand="0" w:oddHBand="0" w:evenHBand="0" w:firstRowFirstColumn="0" w:firstRowLastColumn="0" w:lastRowFirstColumn="0" w:lastRowLastColumn="0"/>
            </w:pPr>
            <w:proofErr w:type="spellStart"/>
            <w:r>
              <w:t>confirmPassword</w:t>
            </w:r>
            <w:proofErr w:type="spellEnd"/>
            <w:r>
              <w:t>: string</w:t>
            </w:r>
          </w:p>
        </w:tc>
        <w:tc>
          <w:tcPr>
            <w:tcW w:w="2197" w:type="dxa"/>
          </w:tcPr>
          <w:p w14:paraId="70EE0509" w14:textId="30D860A6" w:rsidR="002C440F" w:rsidRDefault="004F6346" w:rsidP="00870E02">
            <w:pPr>
              <w:cnfStyle w:val="000000000000" w:firstRow="0" w:lastRow="0" w:firstColumn="0" w:lastColumn="0" w:oddVBand="0" w:evenVBand="0" w:oddHBand="0" w:evenHBand="0" w:firstRowFirstColumn="0" w:firstRowLastColumn="0" w:lastRowFirstColumn="0" w:lastRowLastColumn="0"/>
            </w:pPr>
            <w:r>
              <w:t>New p</w:t>
            </w:r>
            <w:r w:rsidR="002C440F">
              <w:t>assword confirmation</w:t>
            </w:r>
          </w:p>
        </w:tc>
      </w:tr>
      <w:tr w:rsidR="00246517" w14:paraId="18D2DA40"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F2AA46" w14:textId="77777777" w:rsidR="00246517" w:rsidRDefault="00246517" w:rsidP="00870E02">
            <w:r>
              <w:t>UI</w:t>
            </w:r>
          </w:p>
        </w:tc>
        <w:tc>
          <w:tcPr>
            <w:tcW w:w="4394" w:type="dxa"/>
            <w:gridSpan w:val="2"/>
          </w:tcPr>
          <w:p w14:paraId="077B1B4C" w14:textId="18ED2331" w:rsidR="00246517" w:rsidRDefault="00246517" w:rsidP="00870E02">
            <w:pPr>
              <w:cnfStyle w:val="000000100000" w:firstRow="0" w:lastRow="0" w:firstColumn="0" w:lastColumn="0" w:oddVBand="0" w:evenVBand="0" w:oddHBand="1" w:evenHBand="0" w:firstRowFirstColumn="0" w:firstRowLastColumn="0" w:lastRowFirstColumn="0" w:lastRowLastColumn="0"/>
            </w:pPr>
            <w:r>
              <w:t>UI</w:t>
            </w:r>
            <w:r w:rsidR="002C440F">
              <w:t>21</w:t>
            </w:r>
          </w:p>
        </w:tc>
      </w:tr>
      <w:tr w:rsidR="00246517" w14:paraId="11491832"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0592F43B" w14:textId="77777777" w:rsidR="00246517" w:rsidRDefault="00246517" w:rsidP="00870E02">
            <w:r>
              <w:t>Permissions</w:t>
            </w:r>
          </w:p>
        </w:tc>
        <w:tc>
          <w:tcPr>
            <w:tcW w:w="4394" w:type="dxa"/>
            <w:gridSpan w:val="2"/>
          </w:tcPr>
          <w:p w14:paraId="71B03E0B" w14:textId="339B122C" w:rsidR="00246517" w:rsidRDefault="002C440F" w:rsidP="00870E02">
            <w:pPr>
              <w:cnfStyle w:val="000000000000" w:firstRow="0" w:lastRow="0" w:firstColumn="0" w:lastColumn="0" w:oddVBand="0" w:evenVBand="0" w:oddHBand="0" w:evenHBand="0" w:firstRowFirstColumn="0" w:firstRowLastColumn="0" w:lastRowFirstColumn="0" w:lastRowLastColumn="0"/>
            </w:pPr>
            <w:r>
              <w:t>USR</w:t>
            </w:r>
          </w:p>
        </w:tc>
      </w:tr>
    </w:tbl>
    <w:p w14:paraId="0A146C1E" w14:textId="119BBC6A" w:rsidR="00485D65" w:rsidRDefault="00485D65" w:rsidP="00485D65">
      <w:pPr>
        <w:ind w:left="348"/>
      </w:pPr>
    </w:p>
    <w:p w14:paraId="1E97E8CE" w14:textId="77777777" w:rsidR="00246517" w:rsidRPr="00246517" w:rsidRDefault="00246517" w:rsidP="00485D65">
      <w:pPr>
        <w:ind w:left="348"/>
      </w:pPr>
    </w:p>
    <w:p w14:paraId="2DA07985" w14:textId="6CAED453" w:rsidR="00485D65" w:rsidRPr="00485D65" w:rsidRDefault="00485D65" w:rsidP="00485D65">
      <w:pPr>
        <w:ind w:left="348"/>
        <w:rPr>
          <w:u w:val="single"/>
        </w:rPr>
      </w:pPr>
      <w:r w:rsidRPr="00485D65">
        <w:rPr>
          <w:u w:val="single"/>
        </w:rPr>
        <w:t>R109: Change password action</w:t>
      </w:r>
    </w:p>
    <w:tbl>
      <w:tblPr>
        <w:tblStyle w:val="TabelaSimples1"/>
        <w:tblW w:w="0" w:type="auto"/>
        <w:tblLook w:val="04A0" w:firstRow="1" w:lastRow="0" w:firstColumn="1" w:lastColumn="0" w:noHBand="0" w:noVBand="1"/>
      </w:tblPr>
      <w:tblGrid>
        <w:gridCol w:w="1838"/>
        <w:gridCol w:w="3402"/>
        <w:gridCol w:w="3254"/>
      </w:tblGrid>
      <w:tr w:rsidR="004F6346" w14:paraId="7556B44B"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FEF5CE" w14:textId="77777777" w:rsidR="004F6346" w:rsidRPr="00DC08DA" w:rsidRDefault="004F6346" w:rsidP="00870E02">
            <w:r>
              <w:t>URL</w:t>
            </w:r>
          </w:p>
        </w:tc>
        <w:tc>
          <w:tcPr>
            <w:tcW w:w="6656" w:type="dxa"/>
            <w:gridSpan w:val="2"/>
          </w:tcPr>
          <w:p w14:paraId="4028B93A" w14:textId="77777777" w:rsidR="004F6346" w:rsidRDefault="004F6346" w:rsidP="00870E02">
            <w:pPr>
              <w:cnfStyle w:val="100000000000" w:firstRow="1" w:lastRow="0" w:firstColumn="0" w:lastColumn="0" w:oddVBand="0" w:evenVBand="0" w:oddHBand="0" w:evenHBand="0" w:firstRowFirstColumn="0" w:firstRowLastColumn="0" w:lastRowFirstColumn="0" w:lastRowLastColumn="0"/>
              <w:rPr>
                <w:u w:val="single"/>
              </w:rPr>
            </w:pPr>
          </w:p>
        </w:tc>
      </w:tr>
      <w:tr w:rsidR="004F6346" w14:paraId="00A65399"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F935D" w14:textId="77777777" w:rsidR="004F6346" w:rsidRDefault="004F6346" w:rsidP="00870E02">
            <w:pPr>
              <w:rPr>
                <w:u w:val="single"/>
              </w:rPr>
            </w:pPr>
            <w:r w:rsidRPr="00DC08DA">
              <w:t>Description</w:t>
            </w:r>
          </w:p>
        </w:tc>
        <w:tc>
          <w:tcPr>
            <w:tcW w:w="6656" w:type="dxa"/>
            <w:gridSpan w:val="2"/>
          </w:tcPr>
          <w:p w14:paraId="79D522D6" w14:textId="77777777" w:rsidR="004F6346" w:rsidRPr="00551EFF" w:rsidRDefault="004F6346" w:rsidP="00870E02">
            <w:pPr>
              <w:cnfStyle w:val="000000100000" w:firstRow="0" w:lastRow="0" w:firstColumn="0" w:lastColumn="0" w:oddVBand="0" w:evenVBand="0" w:oddHBand="1" w:evenHBand="0" w:firstRowFirstColumn="0" w:firstRowLastColumn="0" w:lastRowFirstColumn="0" w:lastRowLastColumn="0"/>
            </w:pPr>
            <w:r>
              <w:t>This web resource changes the user’s profile picture. Redirects to the user settings page on and failure.</w:t>
            </w:r>
          </w:p>
        </w:tc>
      </w:tr>
      <w:tr w:rsidR="004F6346" w14:paraId="5AE374B6"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07E1BEC5" w14:textId="77777777" w:rsidR="004F6346" w:rsidRPr="00DC08DA" w:rsidRDefault="004F6346" w:rsidP="00870E02">
            <w:r>
              <w:t>Method</w:t>
            </w:r>
          </w:p>
        </w:tc>
        <w:tc>
          <w:tcPr>
            <w:tcW w:w="6656" w:type="dxa"/>
            <w:gridSpan w:val="2"/>
          </w:tcPr>
          <w:p w14:paraId="7A604928" w14:textId="77777777" w:rsidR="004F6346" w:rsidRDefault="004F6346" w:rsidP="00870E02">
            <w:pPr>
              <w:cnfStyle w:val="000000000000" w:firstRow="0" w:lastRow="0" w:firstColumn="0" w:lastColumn="0" w:oddVBand="0" w:evenVBand="0" w:oddHBand="0" w:evenHBand="0" w:firstRowFirstColumn="0" w:firstRowLastColumn="0" w:lastRowFirstColumn="0" w:lastRowLastColumn="0"/>
              <w:rPr>
                <w:u w:val="single"/>
              </w:rPr>
            </w:pPr>
          </w:p>
        </w:tc>
      </w:tr>
      <w:tr w:rsidR="004F6346" w14:paraId="678D4A00"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013F02" w14:textId="77777777" w:rsidR="004F6346" w:rsidRPr="00DC08DA" w:rsidRDefault="004F6346" w:rsidP="00870E02">
            <w:r>
              <w:t>Request Body</w:t>
            </w:r>
          </w:p>
        </w:tc>
        <w:tc>
          <w:tcPr>
            <w:tcW w:w="3402" w:type="dxa"/>
          </w:tcPr>
          <w:p w14:paraId="41DB2836" w14:textId="1F2DBD7A" w:rsidR="004F6346" w:rsidRPr="00551EFF" w:rsidRDefault="004F6346" w:rsidP="00870E02">
            <w:pPr>
              <w:cnfStyle w:val="000000100000" w:firstRow="0" w:lastRow="0" w:firstColumn="0" w:lastColumn="0" w:oddVBand="0" w:evenVBand="0" w:oddHBand="1" w:evenHBand="0" w:firstRowFirstColumn="0" w:firstRowLastColumn="0" w:lastRowFirstColumn="0" w:lastRowLastColumn="0"/>
            </w:pPr>
            <w:r>
              <w:t>id</w:t>
            </w:r>
            <w:r>
              <w:t xml:space="preserve">: </w:t>
            </w:r>
            <w:r>
              <w:t>integer</w:t>
            </w:r>
          </w:p>
        </w:tc>
        <w:tc>
          <w:tcPr>
            <w:tcW w:w="3254" w:type="dxa"/>
          </w:tcPr>
          <w:p w14:paraId="0FA27C75" w14:textId="417F8213" w:rsidR="004F6346" w:rsidRPr="00551EFF" w:rsidRDefault="004F6346" w:rsidP="00870E02">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78D9A218"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0A6895A8" w14:textId="77777777" w:rsidR="004F6346" w:rsidRDefault="004F6346" w:rsidP="00870E02"/>
        </w:tc>
        <w:tc>
          <w:tcPr>
            <w:tcW w:w="3402" w:type="dxa"/>
          </w:tcPr>
          <w:p w14:paraId="694215F6" w14:textId="55EA5A05" w:rsidR="004F6346" w:rsidRDefault="004F6346" w:rsidP="00870E02">
            <w:pPr>
              <w:cnfStyle w:val="000000000000" w:firstRow="0" w:lastRow="0" w:firstColumn="0" w:lastColumn="0" w:oddVBand="0" w:evenVBand="0" w:oddHBand="0" w:evenHBand="0" w:firstRowFirstColumn="0" w:firstRowLastColumn="0" w:lastRowFirstColumn="0" w:lastRowLastColumn="0"/>
            </w:pPr>
            <w:r>
              <w:t>Password: string</w:t>
            </w:r>
          </w:p>
        </w:tc>
        <w:tc>
          <w:tcPr>
            <w:tcW w:w="3254" w:type="dxa"/>
          </w:tcPr>
          <w:p w14:paraId="27516698" w14:textId="1B69C55A" w:rsidR="004F6346" w:rsidRDefault="004F6346" w:rsidP="00870E02">
            <w:pPr>
              <w:cnfStyle w:val="000000000000" w:firstRow="0" w:lastRow="0" w:firstColumn="0" w:lastColumn="0" w:oddVBand="0" w:evenVBand="0" w:oddHBand="0" w:evenHBand="0" w:firstRowFirstColumn="0" w:firstRowLastColumn="0" w:lastRowFirstColumn="0" w:lastRowLastColumn="0"/>
            </w:pPr>
            <w:r>
              <w:t>New password</w:t>
            </w:r>
          </w:p>
        </w:tc>
      </w:tr>
      <w:tr w:rsidR="004F6346" w14:paraId="3A78C694"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5CD65D" w14:textId="77777777" w:rsidR="004F6346" w:rsidRPr="00DC08DA" w:rsidRDefault="004F6346" w:rsidP="00870E02">
            <w:r w:rsidRPr="00DC08DA">
              <w:t>Redirects</w:t>
            </w:r>
          </w:p>
        </w:tc>
        <w:tc>
          <w:tcPr>
            <w:tcW w:w="3402" w:type="dxa"/>
          </w:tcPr>
          <w:p w14:paraId="2E988AFF" w14:textId="77777777" w:rsidR="004F6346" w:rsidRPr="00D16146" w:rsidRDefault="004F6346" w:rsidP="00870E02">
            <w:pPr>
              <w:cnfStyle w:val="000000100000" w:firstRow="0" w:lastRow="0" w:firstColumn="0" w:lastColumn="0" w:oddVBand="0" w:evenVBand="0" w:oddHBand="1" w:evenHBand="0" w:firstRowFirstColumn="0" w:firstRowLastColumn="0" w:lastRowFirstColumn="0" w:lastRowLastColumn="0"/>
            </w:pPr>
          </w:p>
        </w:tc>
        <w:tc>
          <w:tcPr>
            <w:tcW w:w="3254" w:type="dxa"/>
          </w:tcPr>
          <w:p w14:paraId="2D1930FB" w14:textId="77777777" w:rsidR="004F6346" w:rsidRPr="00551EFF" w:rsidRDefault="004F6346" w:rsidP="00870E02">
            <w:pPr>
              <w:cnfStyle w:val="000000100000" w:firstRow="0" w:lastRow="0" w:firstColumn="0" w:lastColumn="0" w:oddVBand="0" w:evenVBand="0" w:oddHBand="1" w:evenHBand="0" w:firstRowFirstColumn="0" w:firstRowLastColumn="0" w:lastRowFirstColumn="0" w:lastRowLastColumn="0"/>
            </w:pPr>
            <w:r w:rsidRPr="00551EFF">
              <w:t>Success</w:t>
            </w:r>
          </w:p>
        </w:tc>
      </w:tr>
      <w:tr w:rsidR="004F6346" w14:paraId="3FB00DE5"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4666FAD9" w14:textId="77777777" w:rsidR="004F6346" w:rsidRDefault="004F6346" w:rsidP="00870E02">
            <w:pPr>
              <w:rPr>
                <w:u w:val="single"/>
              </w:rPr>
            </w:pPr>
          </w:p>
        </w:tc>
        <w:tc>
          <w:tcPr>
            <w:tcW w:w="3402" w:type="dxa"/>
          </w:tcPr>
          <w:p w14:paraId="77B243ED" w14:textId="77777777" w:rsidR="004F6346" w:rsidRPr="00D16146" w:rsidRDefault="004F6346" w:rsidP="00870E02">
            <w:pPr>
              <w:cnfStyle w:val="000000000000" w:firstRow="0" w:lastRow="0" w:firstColumn="0" w:lastColumn="0" w:oddVBand="0" w:evenVBand="0" w:oddHBand="0" w:evenHBand="0" w:firstRowFirstColumn="0" w:firstRowLastColumn="0" w:lastRowFirstColumn="0" w:lastRowLastColumn="0"/>
            </w:pPr>
            <w:r w:rsidRPr="00D16146">
              <w:t>R1</w:t>
            </w:r>
            <w:r>
              <w:t>13</w:t>
            </w:r>
          </w:p>
        </w:tc>
        <w:tc>
          <w:tcPr>
            <w:tcW w:w="3254" w:type="dxa"/>
          </w:tcPr>
          <w:p w14:paraId="0CE4C6EC" w14:textId="77777777" w:rsidR="004F6346" w:rsidRPr="00551EFF" w:rsidRDefault="004F6346" w:rsidP="00870E02">
            <w:pPr>
              <w:cnfStyle w:val="000000000000" w:firstRow="0" w:lastRow="0" w:firstColumn="0" w:lastColumn="0" w:oddVBand="0" w:evenVBand="0" w:oddHBand="0" w:evenHBand="0" w:firstRowFirstColumn="0" w:firstRowLastColumn="0" w:lastRowFirstColumn="0" w:lastRowLastColumn="0"/>
            </w:pPr>
            <w:r w:rsidRPr="00551EFF">
              <w:t>Error</w:t>
            </w:r>
          </w:p>
        </w:tc>
      </w:tr>
      <w:tr w:rsidR="004F6346" w14:paraId="7BEECF65"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11F2F1" w14:textId="77777777" w:rsidR="004F6346" w:rsidRPr="00DC08DA" w:rsidRDefault="004F6346" w:rsidP="00870E02">
            <w:r>
              <w:t>Permissions</w:t>
            </w:r>
          </w:p>
        </w:tc>
        <w:tc>
          <w:tcPr>
            <w:tcW w:w="6656" w:type="dxa"/>
            <w:gridSpan w:val="2"/>
          </w:tcPr>
          <w:p w14:paraId="2BA1DED8" w14:textId="77777777" w:rsidR="004F6346" w:rsidRDefault="004F6346" w:rsidP="00870E02">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00F5B1B3" w14:textId="2C6FA314" w:rsidR="00485D65" w:rsidRDefault="00485D65" w:rsidP="00485D65">
      <w:pPr>
        <w:ind w:left="348"/>
      </w:pPr>
    </w:p>
    <w:p w14:paraId="51CFEE8A" w14:textId="77777777" w:rsidR="004F6346" w:rsidRPr="004F6346" w:rsidRDefault="004F6346" w:rsidP="00485D65">
      <w:pPr>
        <w:ind w:left="348"/>
      </w:pPr>
    </w:p>
    <w:p w14:paraId="0062C04E" w14:textId="3E52939D" w:rsidR="00485D65" w:rsidRPr="00485D65" w:rsidRDefault="00485D65" w:rsidP="00485D65">
      <w:pPr>
        <w:ind w:left="348"/>
        <w:rPr>
          <w:u w:val="single"/>
        </w:rPr>
      </w:pPr>
      <w:r w:rsidRPr="00485D65">
        <w:rPr>
          <w:u w:val="single"/>
        </w:rPr>
        <w:t>R110: Change full name form</w:t>
      </w:r>
    </w:p>
    <w:tbl>
      <w:tblPr>
        <w:tblStyle w:val="TabelaSimples1"/>
        <w:tblW w:w="0" w:type="auto"/>
        <w:tblLook w:val="04A0" w:firstRow="1" w:lastRow="0" w:firstColumn="1" w:lastColumn="0" w:noHBand="0" w:noVBand="1"/>
      </w:tblPr>
      <w:tblGrid>
        <w:gridCol w:w="1413"/>
        <w:gridCol w:w="2197"/>
        <w:gridCol w:w="2197"/>
      </w:tblGrid>
      <w:tr w:rsidR="002C440F" w14:paraId="7A5C7082"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EF7B1A2" w14:textId="77777777" w:rsidR="002C440F" w:rsidRPr="00DC08DA" w:rsidRDefault="002C440F" w:rsidP="00870E02">
            <w:r>
              <w:t>URL</w:t>
            </w:r>
          </w:p>
        </w:tc>
        <w:tc>
          <w:tcPr>
            <w:tcW w:w="4394" w:type="dxa"/>
            <w:gridSpan w:val="2"/>
          </w:tcPr>
          <w:p w14:paraId="5F66807F" w14:textId="77777777" w:rsidR="002C440F" w:rsidRDefault="002C440F" w:rsidP="00870E02">
            <w:pPr>
              <w:cnfStyle w:val="100000000000" w:firstRow="1" w:lastRow="0" w:firstColumn="0" w:lastColumn="0" w:oddVBand="0" w:evenVBand="0" w:oddHBand="0" w:evenHBand="0" w:firstRowFirstColumn="0" w:firstRowLastColumn="0" w:lastRowFirstColumn="0" w:lastRowLastColumn="0"/>
            </w:pPr>
          </w:p>
        </w:tc>
      </w:tr>
      <w:tr w:rsidR="002C440F" w14:paraId="5F693CD1"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552C67" w14:textId="77777777" w:rsidR="002C440F" w:rsidRDefault="002C440F" w:rsidP="00870E02">
            <w:r>
              <w:t>Description</w:t>
            </w:r>
          </w:p>
        </w:tc>
        <w:tc>
          <w:tcPr>
            <w:tcW w:w="4394" w:type="dxa"/>
            <w:gridSpan w:val="2"/>
          </w:tcPr>
          <w:p w14:paraId="29954AF4" w14:textId="77777777" w:rsidR="002C440F" w:rsidRDefault="002C440F" w:rsidP="00870E02">
            <w:pPr>
              <w:cnfStyle w:val="000000100000" w:firstRow="0" w:lastRow="0" w:firstColumn="0" w:lastColumn="0" w:oddVBand="0" w:evenVBand="0" w:oddHBand="1" w:evenHBand="0" w:firstRowFirstColumn="0" w:firstRowLastColumn="0" w:lastRowFirstColumn="0" w:lastRowLastColumn="0"/>
            </w:pPr>
            <w:r>
              <w:t>Page with a form to change account data.</w:t>
            </w:r>
          </w:p>
        </w:tc>
      </w:tr>
      <w:tr w:rsidR="002C440F" w14:paraId="130F57A1"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634F1762" w14:textId="77777777" w:rsidR="002C440F" w:rsidRDefault="002C440F" w:rsidP="00870E02">
            <w:r>
              <w:t>Method</w:t>
            </w:r>
          </w:p>
        </w:tc>
        <w:tc>
          <w:tcPr>
            <w:tcW w:w="4394" w:type="dxa"/>
            <w:gridSpan w:val="2"/>
          </w:tcPr>
          <w:p w14:paraId="6C40F54C" w14:textId="77777777" w:rsidR="002C440F" w:rsidRDefault="002C440F" w:rsidP="00870E02">
            <w:pPr>
              <w:cnfStyle w:val="000000000000" w:firstRow="0" w:lastRow="0" w:firstColumn="0" w:lastColumn="0" w:oddVBand="0" w:evenVBand="0" w:oddHBand="0" w:evenHBand="0" w:firstRowFirstColumn="0" w:firstRowLastColumn="0" w:lastRowFirstColumn="0" w:lastRowLastColumn="0"/>
            </w:pPr>
          </w:p>
        </w:tc>
      </w:tr>
      <w:tr w:rsidR="002C440F" w14:paraId="582D8BC5"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EA16812" w14:textId="77777777" w:rsidR="002C440F" w:rsidRDefault="002C440F" w:rsidP="00870E02">
            <w:r>
              <w:t>Parameters</w:t>
            </w:r>
          </w:p>
        </w:tc>
        <w:tc>
          <w:tcPr>
            <w:tcW w:w="2197" w:type="dxa"/>
          </w:tcPr>
          <w:p w14:paraId="2122574D" w14:textId="34FD5FC4" w:rsidR="002C440F" w:rsidRDefault="002C440F" w:rsidP="00870E02">
            <w:pPr>
              <w:cnfStyle w:val="000000100000" w:firstRow="0" w:lastRow="0" w:firstColumn="0" w:lastColumn="0" w:oddVBand="0" w:evenVBand="0" w:oddHBand="1" w:evenHBand="0" w:firstRowFirstColumn="0" w:firstRowLastColumn="0" w:lastRowFirstColumn="0" w:lastRowLastColumn="0"/>
            </w:pPr>
            <w:proofErr w:type="spellStart"/>
            <w:r>
              <w:t>fullName</w:t>
            </w:r>
            <w:proofErr w:type="spellEnd"/>
            <w:r>
              <w:t>: string</w:t>
            </w:r>
          </w:p>
        </w:tc>
        <w:tc>
          <w:tcPr>
            <w:tcW w:w="2197" w:type="dxa"/>
          </w:tcPr>
          <w:p w14:paraId="3D7BF9DE" w14:textId="403759FE" w:rsidR="002C440F" w:rsidRDefault="004F6346" w:rsidP="00870E02">
            <w:pPr>
              <w:cnfStyle w:val="000000100000" w:firstRow="0" w:lastRow="0" w:firstColumn="0" w:lastColumn="0" w:oddVBand="0" w:evenVBand="0" w:oddHBand="1" w:evenHBand="0" w:firstRowFirstColumn="0" w:firstRowLastColumn="0" w:lastRowFirstColumn="0" w:lastRowLastColumn="0"/>
            </w:pPr>
            <w:r>
              <w:t>New f</w:t>
            </w:r>
            <w:r w:rsidR="002C440F">
              <w:t>ull name</w:t>
            </w:r>
          </w:p>
        </w:tc>
      </w:tr>
      <w:tr w:rsidR="002C440F" w14:paraId="36624695"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52AE605D" w14:textId="77777777" w:rsidR="002C440F" w:rsidRDefault="002C440F" w:rsidP="00870E02">
            <w:r>
              <w:t>UI</w:t>
            </w:r>
          </w:p>
        </w:tc>
        <w:tc>
          <w:tcPr>
            <w:tcW w:w="4394" w:type="dxa"/>
            <w:gridSpan w:val="2"/>
          </w:tcPr>
          <w:p w14:paraId="06B3AF8C" w14:textId="7CA0073A" w:rsidR="002C440F" w:rsidRDefault="002C440F" w:rsidP="00870E02">
            <w:pPr>
              <w:cnfStyle w:val="000000000000" w:firstRow="0" w:lastRow="0" w:firstColumn="0" w:lastColumn="0" w:oddVBand="0" w:evenVBand="0" w:oddHBand="0" w:evenHBand="0" w:firstRowFirstColumn="0" w:firstRowLastColumn="0" w:lastRowFirstColumn="0" w:lastRowLastColumn="0"/>
            </w:pPr>
            <w:r>
              <w:t>UI</w:t>
            </w:r>
            <w:r>
              <w:t>21</w:t>
            </w:r>
          </w:p>
        </w:tc>
      </w:tr>
      <w:tr w:rsidR="002C440F" w14:paraId="71E3A08C"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33A88DC" w14:textId="77777777" w:rsidR="002C440F" w:rsidRDefault="002C440F" w:rsidP="00870E02">
            <w:r>
              <w:t>Permissions</w:t>
            </w:r>
          </w:p>
        </w:tc>
        <w:tc>
          <w:tcPr>
            <w:tcW w:w="4394" w:type="dxa"/>
            <w:gridSpan w:val="2"/>
          </w:tcPr>
          <w:p w14:paraId="27A14BBF" w14:textId="508A735E" w:rsidR="002C440F" w:rsidRDefault="002C440F" w:rsidP="00870E02">
            <w:pPr>
              <w:cnfStyle w:val="000000100000" w:firstRow="0" w:lastRow="0" w:firstColumn="0" w:lastColumn="0" w:oddVBand="0" w:evenVBand="0" w:oddHBand="1" w:evenHBand="0" w:firstRowFirstColumn="0" w:firstRowLastColumn="0" w:lastRowFirstColumn="0" w:lastRowLastColumn="0"/>
            </w:pPr>
            <w:r>
              <w:t>USR</w:t>
            </w:r>
          </w:p>
        </w:tc>
      </w:tr>
    </w:tbl>
    <w:p w14:paraId="3C7DB9ED" w14:textId="6F159135" w:rsidR="00485D65" w:rsidRDefault="00485D65" w:rsidP="00485D65">
      <w:pPr>
        <w:ind w:left="348"/>
      </w:pPr>
    </w:p>
    <w:p w14:paraId="29709458" w14:textId="77777777" w:rsidR="002C440F" w:rsidRPr="002C440F" w:rsidRDefault="002C440F" w:rsidP="00485D65">
      <w:pPr>
        <w:ind w:left="348"/>
      </w:pPr>
    </w:p>
    <w:p w14:paraId="677833C5" w14:textId="3D248136" w:rsidR="00485D65" w:rsidRPr="00485D65" w:rsidRDefault="00485D65" w:rsidP="00485D65">
      <w:pPr>
        <w:ind w:left="348"/>
        <w:rPr>
          <w:u w:val="single"/>
        </w:rPr>
      </w:pPr>
      <w:r w:rsidRPr="00485D65">
        <w:rPr>
          <w:u w:val="single"/>
        </w:rPr>
        <w:t>R111: Change full name action</w:t>
      </w:r>
    </w:p>
    <w:tbl>
      <w:tblPr>
        <w:tblStyle w:val="TabelaSimples1"/>
        <w:tblW w:w="0" w:type="auto"/>
        <w:tblLook w:val="04A0" w:firstRow="1" w:lastRow="0" w:firstColumn="1" w:lastColumn="0" w:noHBand="0" w:noVBand="1"/>
      </w:tblPr>
      <w:tblGrid>
        <w:gridCol w:w="1838"/>
        <w:gridCol w:w="3402"/>
        <w:gridCol w:w="3254"/>
      </w:tblGrid>
      <w:tr w:rsidR="004F6346" w14:paraId="0676EEEC"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86F8BB" w14:textId="77777777" w:rsidR="004F6346" w:rsidRPr="00DC08DA" w:rsidRDefault="004F6346" w:rsidP="00870E02">
            <w:r>
              <w:t>URL</w:t>
            </w:r>
          </w:p>
        </w:tc>
        <w:tc>
          <w:tcPr>
            <w:tcW w:w="6656" w:type="dxa"/>
            <w:gridSpan w:val="2"/>
          </w:tcPr>
          <w:p w14:paraId="4700D84D" w14:textId="77777777" w:rsidR="004F6346" w:rsidRDefault="004F6346" w:rsidP="00870E02">
            <w:pPr>
              <w:cnfStyle w:val="100000000000" w:firstRow="1" w:lastRow="0" w:firstColumn="0" w:lastColumn="0" w:oddVBand="0" w:evenVBand="0" w:oddHBand="0" w:evenHBand="0" w:firstRowFirstColumn="0" w:firstRowLastColumn="0" w:lastRowFirstColumn="0" w:lastRowLastColumn="0"/>
              <w:rPr>
                <w:u w:val="single"/>
              </w:rPr>
            </w:pPr>
          </w:p>
        </w:tc>
      </w:tr>
      <w:tr w:rsidR="004F6346" w14:paraId="07ADEA5F"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B88B42" w14:textId="77777777" w:rsidR="004F6346" w:rsidRDefault="004F6346" w:rsidP="00870E02">
            <w:pPr>
              <w:rPr>
                <w:u w:val="single"/>
              </w:rPr>
            </w:pPr>
            <w:r w:rsidRPr="00DC08DA">
              <w:t>Description</w:t>
            </w:r>
          </w:p>
        </w:tc>
        <w:tc>
          <w:tcPr>
            <w:tcW w:w="6656" w:type="dxa"/>
            <w:gridSpan w:val="2"/>
          </w:tcPr>
          <w:p w14:paraId="11C32D4F" w14:textId="021D13AA" w:rsidR="004F6346" w:rsidRPr="00551EFF" w:rsidRDefault="004F6346" w:rsidP="00870E02">
            <w:pPr>
              <w:cnfStyle w:val="000000100000" w:firstRow="0" w:lastRow="0" w:firstColumn="0" w:lastColumn="0" w:oddVBand="0" w:evenVBand="0" w:oddHBand="1" w:evenHBand="0" w:firstRowFirstColumn="0" w:firstRowLastColumn="0" w:lastRowFirstColumn="0" w:lastRowLastColumn="0"/>
            </w:pPr>
            <w:r>
              <w:t xml:space="preserve">This web resource changes the user’s </w:t>
            </w:r>
            <w:r>
              <w:t>full name</w:t>
            </w:r>
            <w:r>
              <w:t>. Redirects to the user settings page on and failure.</w:t>
            </w:r>
          </w:p>
        </w:tc>
      </w:tr>
      <w:tr w:rsidR="004F6346" w14:paraId="6CC2E6F1"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3604FA9B" w14:textId="77777777" w:rsidR="004F6346" w:rsidRPr="00DC08DA" w:rsidRDefault="004F6346" w:rsidP="00870E02">
            <w:r>
              <w:t>Method</w:t>
            </w:r>
          </w:p>
        </w:tc>
        <w:tc>
          <w:tcPr>
            <w:tcW w:w="6656" w:type="dxa"/>
            <w:gridSpan w:val="2"/>
          </w:tcPr>
          <w:p w14:paraId="780ED9B5" w14:textId="77777777" w:rsidR="004F6346" w:rsidRDefault="004F6346" w:rsidP="00870E02">
            <w:pPr>
              <w:cnfStyle w:val="000000000000" w:firstRow="0" w:lastRow="0" w:firstColumn="0" w:lastColumn="0" w:oddVBand="0" w:evenVBand="0" w:oddHBand="0" w:evenHBand="0" w:firstRowFirstColumn="0" w:firstRowLastColumn="0" w:lastRowFirstColumn="0" w:lastRowLastColumn="0"/>
              <w:rPr>
                <w:u w:val="single"/>
              </w:rPr>
            </w:pPr>
          </w:p>
        </w:tc>
      </w:tr>
      <w:tr w:rsidR="004F6346" w14:paraId="03F5F59C"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22A4DD" w14:textId="77777777" w:rsidR="004F6346" w:rsidRPr="00DC08DA" w:rsidRDefault="004F6346" w:rsidP="00870E02">
            <w:r>
              <w:t>Request Body</w:t>
            </w:r>
          </w:p>
        </w:tc>
        <w:tc>
          <w:tcPr>
            <w:tcW w:w="3402" w:type="dxa"/>
          </w:tcPr>
          <w:p w14:paraId="281B68C3" w14:textId="77777777" w:rsidR="004F6346" w:rsidRPr="00551EFF" w:rsidRDefault="004F6346" w:rsidP="00870E02">
            <w:pPr>
              <w:cnfStyle w:val="000000100000" w:firstRow="0" w:lastRow="0" w:firstColumn="0" w:lastColumn="0" w:oddVBand="0" w:evenVBand="0" w:oddHBand="1" w:evenHBand="0" w:firstRowFirstColumn="0" w:firstRowLastColumn="0" w:lastRowFirstColumn="0" w:lastRowLastColumn="0"/>
            </w:pPr>
            <w:r>
              <w:t>id: integer</w:t>
            </w:r>
          </w:p>
        </w:tc>
        <w:tc>
          <w:tcPr>
            <w:tcW w:w="3254" w:type="dxa"/>
          </w:tcPr>
          <w:p w14:paraId="3E8EB657" w14:textId="77777777" w:rsidR="004F6346" w:rsidRPr="00551EFF" w:rsidRDefault="004F6346" w:rsidP="00870E02">
            <w:pPr>
              <w:cnfStyle w:val="000000100000" w:firstRow="0" w:lastRow="0" w:firstColumn="0" w:lastColumn="0" w:oddVBand="0" w:evenVBand="0" w:oddHBand="1" w:evenHBand="0" w:firstRowFirstColumn="0" w:firstRowLastColumn="0" w:lastRowFirstColumn="0" w:lastRowLastColumn="0"/>
            </w:pPr>
            <w:r>
              <w:t>User primary key</w:t>
            </w:r>
          </w:p>
        </w:tc>
      </w:tr>
      <w:tr w:rsidR="004F6346" w14:paraId="56BB6E77"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0DDC1886" w14:textId="77777777" w:rsidR="004F6346" w:rsidRDefault="004F6346" w:rsidP="00870E02"/>
        </w:tc>
        <w:tc>
          <w:tcPr>
            <w:tcW w:w="3402" w:type="dxa"/>
          </w:tcPr>
          <w:p w14:paraId="4FA57EA8" w14:textId="01476B3E" w:rsidR="004F6346" w:rsidRDefault="004F6346" w:rsidP="00870E02">
            <w:pPr>
              <w:cnfStyle w:val="000000000000" w:firstRow="0" w:lastRow="0" w:firstColumn="0" w:lastColumn="0" w:oddVBand="0" w:evenVBand="0" w:oddHBand="0" w:evenHBand="0" w:firstRowFirstColumn="0" w:firstRowLastColumn="0" w:lastRowFirstColumn="0" w:lastRowLastColumn="0"/>
            </w:pPr>
            <w:proofErr w:type="spellStart"/>
            <w:r>
              <w:t>fullName</w:t>
            </w:r>
            <w:proofErr w:type="spellEnd"/>
            <w:r>
              <w:t>: string</w:t>
            </w:r>
          </w:p>
        </w:tc>
        <w:tc>
          <w:tcPr>
            <w:tcW w:w="3254" w:type="dxa"/>
          </w:tcPr>
          <w:p w14:paraId="1AF8D2CB" w14:textId="23C4631E" w:rsidR="004F6346" w:rsidRDefault="004F6346" w:rsidP="00870E02">
            <w:pPr>
              <w:cnfStyle w:val="000000000000" w:firstRow="0" w:lastRow="0" w:firstColumn="0" w:lastColumn="0" w:oddVBand="0" w:evenVBand="0" w:oddHBand="0" w:evenHBand="0" w:firstRowFirstColumn="0" w:firstRowLastColumn="0" w:lastRowFirstColumn="0" w:lastRowLastColumn="0"/>
            </w:pPr>
            <w:r>
              <w:t xml:space="preserve">New </w:t>
            </w:r>
            <w:r>
              <w:t>full name</w:t>
            </w:r>
            <w:bookmarkStart w:id="0" w:name="_GoBack"/>
            <w:bookmarkEnd w:id="0"/>
          </w:p>
        </w:tc>
      </w:tr>
      <w:tr w:rsidR="004F6346" w14:paraId="4248E8EF"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F89B853" w14:textId="77777777" w:rsidR="004F6346" w:rsidRPr="00DC08DA" w:rsidRDefault="004F6346" w:rsidP="00870E02">
            <w:r w:rsidRPr="00DC08DA">
              <w:t>Redirects</w:t>
            </w:r>
          </w:p>
        </w:tc>
        <w:tc>
          <w:tcPr>
            <w:tcW w:w="3402" w:type="dxa"/>
          </w:tcPr>
          <w:p w14:paraId="117133FA" w14:textId="77777777" w:rsidR="004F6346" w:rsidRPr="00D16146" w:rsidRDefault="004F6346" w:rsidP="00870E02">
            <w:pPr>
              <w:cnfStyle w:val="000000100000" w:firstRow="0" w:lastRow="0" w:firstColumn="0" w:lastColumn="0" w:oddVBand="0" w:evenVBand="0" w:oddHBand="1" w:evenHBand="0" w:firstRowFirstColumn="0" w:firstRowLastColumn="0" w:lastRowFirstColumn="0" w:lastRowLastColumn="0"/>
            </w:pPr>
          </w:p>
        </w:tc>
        <w:tc>
          <w:tcPr>
            <w:tcW w:w="3254" w:type="dxa"/>
          </w:tcPr>
          <w:p w14:paraId="3EE3BFFB" w14:textId="77777777" w:rsidR="004F6346" w:rsidRPr="00551EFF" w:rsidRDefault="004F6346" w:rsidP="00870E02">
            <w:pPr>
              <w:cnfStyle w:val="000000100000" w:firstRow="0" w:lastRow="0" w:firstColumn="0" w:lastColumn="0" w:oddVBand="0" w:evenVBand="0" w:oddHBand="1" w:evenHBand="0" w:firstRowFirstColumn="0" w:firstRowLastColumn="0" w:lastRowFirstColumn="0" w:lastRowLastColumn="0"/>
            </w:pPr>
            <w:r w:rsidRPr="00551EFF">
              <w:t>Success</w:t>
            </w:r>
          </w:p>
        </w:tc>
      </w:tr>
      <w:tr w:rsidR="004F6346" w14:paraId="084E3908"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021CF01F" w14:textId="77777777" w:rsidR="004F6346" w:rsidRDefault="004F6346" w:rsidP="00870E02">
            <w:pPr>
              <w:rPr>
                <w:u w:val="single"/>
              </w:rPr>
            </w:pPr>
          </w:p>
        </w:tc>
        <w:tc>
          <w:tcPr>
            <w:tcW w:w="3402" w:type="dxa"/>
          </w:tcPr>
          <w:p w14:paraId="2B3479D4" w14:textId="77777777" w:rsidR="004F6346" w:rsidRPr="00D16146" w:rsidRDefault="004F6346" w:rsidP="00870E02">
            <w:pPr>
              <w:cnfStyle w:val="000000000000" w:firstRow="0" w:lastRow="0" w:firstColumn="0" w:lastColumn="0" w:oddVBand="0" w:evenVBand="0" w:oddHBand="0" w:evenHBand="0" w:firstRowFirstColumn="0" w:firstRowLastColumn="0" w:lastRowFirstColumn="0" w:lastRowLastColumn="0"/>
            </w:pPr>
            <w:r w:rsidRPr="00D16146">
              <w:t>R1</w:t>
            </w:r>
            <w:r>
              <w:t>13</w:t>
            </w:r>
          </w:p>
        </w:tc>
        <w:tc>
          <w:tcPr>
            <w:tcW w:w="3254" w:type="dxa"/>
          </w:tcPr>
          <w:p w14:paraId="17328613" w14:textId="77777777" w:rsidR="004F6346" w:rsidRPr="00551EFF" w:rsidRDefault="004F6346" w:rsidP="00870E02">
            <w:pPr>
              <w:cnfStyle w:val="000000000000" w:firstRow="0" w:lastRow="0" w:firstColumn="0" w:lastColumn="0" w:oddVBand="0" w:evenVBand="0" w:oddHBand="0" w:evenHBand="0" w:firstRowFirstColumn="0" w:firstRowLastColumn="0" w:lastRowFirstColumn="0" w:lastRowLastColumn="0"/>
            </w:pPr>
            <w:r w:rsidRPr="00551EFF">
              <w:t>Error</w:t>
            </w:r>
          </w:p>
        </w:tc>
      </w:tr>
      <w:tr w:rsidR="004F6346" w14:paraId="0BE583D9"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EEAF3D" w14:textId="77777777" w:rsidR="004F6346" w:rsidRPr="00DC08DA" w:rsidRDefault="004F6346" w:rsidP="00870E02">
            <w:r>
              <w:t>Permissions</w:t>
            </w:r>
          </w:p>
        </w:tc>
        <w:tc>
          <w:tcPr>
            <w:tcW w:w="6656" w:type="dxa"/>
            <w:gridSpan w:val="2"/>
          </w:tcPr>
          <w:p w14:paraId="4EC58E00" w14:textId="77777777" w:rsidR="004F6346" w:rsidRDefault="004F6346" w:rsidP="00870E02">
            <w:pPr>
              <w:cnfStyle w:val="000000100000" w:firstRow="0" w:lastRow="0" w:firstColumn="0" w:lastColumn="0" w:oddVBand="0" w:evenVBand="0" w:oddHBand="1" w:evenHBand="0" w:firstRowFirstColumn="0" w:firstRowLastColumn="0" w:lastRowFirstColumn="0" w:lastRowLastColumn="0"/>
              <w:rPr>
                <w:u w:val="single"/>
              </w:rPr>
            </w:pPr>
            <w:r>
              <w:t>USR</w:t>
            </w:r>
          </w:p>
        </w:tc>
      </w:tr>
    </w:tbl>
    <w:p w14:paraId="4996E6E3" w14:textId="77777777" w:rsidR="00485D65" w:rsidRPr="004F6346" w:rsidRDefault="00485D65" w:rsidP="00485D65">
      <w:pPr>
        <w:ind w:left="348"/>
      </w:pPr>
    </w:p>
    <w:p w14:paraId="196152C5" w14:textId="77777777" w:rsidR="00485D65" w:rsidRDefault="00485D65" w:rsidP="00485D65">
      <w:pPr>
        <w:ind w:left="348"/>
        <w:rPr>
          <w:u w:val="single"/>
        </w:rPr>
      </w:pPr>
    </w:p>
    <w:p w14:paraId="3C971106" w14:textId="0176B8F2" w:rsidR="00485D65" w:rsidRPr="00485D65" w:rsidRDefault="00485D65" w:rsidP="00485D65">
      <w:pPr>
        <w:ind w:left="348"/>
        <w:rPr>
          <w:u w:val="single"/>
        </w:rPr>
      </w:pPr>
      <w:r w:rsidRPr="00485D65">
        <w:rPr>
          <w:u w:val="single"/>
        </w:rPr>
        <w:t>R11</w:t>
      </w:r>
      <w:r w:rsidR="002C440F">
        <w:rPr>
          <w:u w:val="single"/>
        </w:rPr>
        <w:t>2</w:t>
      </w:r>
      <w:r w:rsidRPr="00485D65">
        <w:rPr>
          <w:u w:val="single"/>
        </w:rPr>
        <w:t>: Change</w:t>
      </w:r>
      <w:r w:rsidR="002C440F">
        <w:rPr>
          <w:u w:val="single"/>
        </w:rPr>
        <w:t xml:space="preserve"> e-mail</w:t>
      </w:r>
      <w:r w:rsidRPr="00485D65">
        <w:rPr>
          <w:u w:val="single"/>
        </w:rPr>
        <w:t xml:space="preserve"> privacy action</w:t>
      </w:r>
    </w:p>
    <w:tbl>
      <w:tblPr>
        <w:tblStyle w:val="TabelaSimples1"/>
        <w:tblW w:w="0" w:type="auto"/>
        <w:tblLook w:val="04A0" w:firstRow="1" w:lastRow="0" w:firstColumn="1" w:lastColumn="0" w:noHBand="0" w:noVBand="1"/>
      </w:tblPr>
      <w:tblGrid>
        <w:gridCol w:w="1413"/>
        <w:gridCol w:w="2197"/>
        <w:gridCol w:w="2197"/>
      </w:tblGrid>
      <w:tr w:rsidR="002C440F" w14:paraId="0D35FA76"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A508E8" w14:textId="77777777" w:rsidR="002C440F" w:rsidRPr="00DC08DA" w:rsidRDefault="002C440F" w:rsidP="00870E02">
            <w:r>
              <w:t>URL</w:t>
            </w:r>
          </w:p>
        </w:tc>
        <w:tc>
          <w:tcPr>
            <w:tcW w:w="4394" w:type="dxa"/>
            <w:gridSpan w:val="2"/>
          </w:tcPr>
          <w:p w14:paraId="51538C30" w14:textId="77777777" w:rsidR="002C440F" w:rsidRDefault="002C440F" w:rsidP="00870E02">
            <w:pPr>
              <w:cnfStyle w:val="100000000000" w:firstRow="1" w:lastRow="0" w:firstColumn="0" w:lastColumn="0" w:oddVBand="0" w:evenVBand="0" w:oddHBand="0" w:evenHBand="0" w:firstRowFirstColumn="0" w:firstRowLastColumn="0" w:lastRowFirstColumn="0" w:lastRowLastColumn="0"/>
            </w:pPr>
          </w:p>
        </w:tc>
      </w:tr>
      <w:tr w:rsidR="002C440F" w14:paraId="74BF6BF8"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D63F5B" w14:textId="77777777" w:rsidR="002C440F" w:rsidRDefault="002C440F" w:rsidP="00870E02">
            <w:r>
              <w:t>Description</w:t>
            </w:r>
          </w:p>
        </w:tc>
        <w:tc>
          <w:tcPr>
            <w:tcW w:w="4394" w:type="dxa"/>
            <w:gridSpan w:val="2"/>
          </w:tcPr>
          <w:p w14:paraId="384972A1" w14:textId="77777777" w:rsidR="002C440F" w:rsidRDefault="002C440F" w:rsidP="00870E02">
            <w:pPr>
              <w:cnfStyle w:val="000000100000" w:firstRow="0" w:lastRow="0" w:firstColumn="0" w:lastColumn="0" w:oddVBand="0" w:evenVBand="0" w:oddHBand="1" w:evenHBand="0" w:firstRowFirstColumn="0" w:firstRowLastColumn="0" w:lastRowFirstColumn="0" w:lastRowLastColumn="0"/>
            </w:pPr>
            <w:r>
              <w:t>Page with a form to change account data.</w:t>
            </w:r>
          </w:p>
        </w:tc>
      </w:tr>
      <w:tr w:rsidR="002C440F" w14:paraId="15EFC600"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6E9DEEFE" w14:textId="77777777" w:rsidR="002C440F" w:rsidRDefault="002C440F" w:rsidP="00870E02">
            <w:r>
              <w:t>Method</w:t>
            </w:r>
          </w:p>
        </w:tc>
        <w:tc>
          <w:tcPr>
            <w:tcW w:w="4394" w:type="dxa"/>
            <w:gridSpan w:val="2"/>
          </w:tcPr>
          <w:p w14:paraId="3BE687AD" w14:textId="77777777" w:rsidR="002C440F" w:rsidRDefault="002C440F" w:rsidP="00870E02">
            <w:pPr>
              <w:cnfStyle w:val="000000000000" w:firstRow="0" w:lastRow="0" w:firstColumn="0" w:lastColumn="0" w:oddVBand="0" w:evenVBand="0" w:oddHBand="0" w:evenHBand="0" w:firstRowFirstColumn="0" w:firstRowLastColumn="0" w:lastRowFirstColumn="0" w:lastRowLastColumn="0"/>
            </w:pPr>
          </w:p>
        </w:tc>
      </w:tr>
      <w:tr w:rsidR="002C440F" w14:paraId="0A7911D3"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A8BB2C9" w14:textId="77777777" w:rsidR="002C440F" w:rsidRDefault="002C440F" w:rsidP="00870E02">
            <w:r>
              <w:t>Parameters</w:t>
            </w:r>
          </w:p>
        </w:tc>
        <w:tc>
          <w:tcPr>
            <w:tcW w:w="2197" w:type="dxa"/>
          </w:tcPr>
          <w:p w14:paraId="4C56991E" w14:textId="1DDCA6F2" w:rsidR="002C440F" w:rsidRDefault="002C440F" w:rsidP="00870E02">
            <w:pPr>
              <w:cnfStyle w:val="000000100000" w:firstRow="0" w:lastRow="0" w:firstColumn="0" w:lastColumn="0" w:oddVBand="0" w:evenVBand="0" w:oddHBand="1" w:evenHBand="0" w:firstRowFirstColumn="0" w:firstRowLastColumn="0" w:lastRowFirstColumn="0" w:lastRowLastColumn="0"/>
            </w:pPr>
            <w:r>
              <w:t>privacy</w:t>
            </w:r>
            <w:r>
              <w:t xml:space="preserve">: </w:t>
            </w:r>
            <w:r>
              <w:t>bool</w:t>
            </w:r>
          </w:p>
        </w:tc>
        <w:tc>
          <w:tcPr>
            <w:tcW w:w="2197" w:type="dxa"/>
          </w:tcPr>
          <w:p w14:paraId="313CF468" w14:textId="0491091F" w:rsidR="002C440F" w:rsidRDefault="002C440F" w:rsidP="00870E02">
            <w:pPr>
              <w:cnfStyle w:val="000000100000" w:firstRow="0" w:lastRow="0" w:firstColumn="0" w:lastColumn="0" w:oddVBand="0" w:evenVBand="0" w:oddHBand="1" w:evenHBand="0" w:firstRowFirstColumn="0" w:firstRowLastColumn="0" w:lastRowFirstColumn="0" w:lastRowLastColumn="0"/>
            </w:pPr>
            <w:r>
              <w:t>E-mail privacy</w:t>
            </w:r>
          </w:p>
        </w:tc>
      </w:tr>
      <w:tr w:rsidR="002C440F" w14:paraId="72C450D6" w14:textId="77777777" w:rsidTr="00870E02">
        <w:tc>
          <w:tcPr>
            <w:cnfStyle w:val="001000000000" w:firstRow="0" w:lastRow="0" w:firstColumn="1" w:lastColumn="0" w:oddVBand="0" w:evenVBand="0" w:oddHBand="0" w:evenHBand="0" w:firstRowFirstColumn="0" w:firstRowLastColumn="0" w:lastRowFirstColumn="0" w:lastRowLastColumn="0"/>
            <w:tcW w:w="1413" w:type="dxa"/>
          </w:tcPr>
          <w:p w14:paraId="61AD8F89" w14:textId="77777777" w:rsidR="002C440F" w:rsidRDefault="002C440F" w:rsidP="00870E02">
            <w:r>
              <w:t>UI</w:t>
            </w:r>
          </w:p>
        </w:tc>
        <w:tc>
          <w:tcPr>
            <w:tcW w:w="4394" w:type="dxa"/>
            <w:gridSpan w:val="2"/>
          </w:tcPr>
          <w:p w14:paraId="5A686A56" w14:textId="77777777" w:rsidR="002C440F" w:rsidRDefault="002C440F" w:rsidP="00870E02">
            <w:pPr>
              <w:cnfStyle w:val="000000000000" w:firstRow="0" w:lastRow="0" w:firstColumn="0" w:lastColumn="0" w:oddVBand="0" w:evenVBand="0" w:oddHBand="0" w:evenHBand="0" w:firstRowFirstColumn="0" w:firstRowLastColumn="0" w:lastRowFirstColumn="0" w:lastRowLastColumn="0"/>
            </w:pPr>
            <w:r>
              <w:t>UI21</w:t>
            </w:r>
          </w:p>
        </w:tc>
      </w:tr>
      <w:tr w:rsidR="002C440F" w14:paraId="6D42FF02"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05E1BA6" w14:textId="77777777" w:rsidR="002C440F" w:rsidRDefault="002C440F" w:rsidP="00870E02">
            <w:r>
              <w:t>Permissions</w:t>
            </w:r>
          </w:p>
        </w:tc>
        <w:tc>
          <w:tcPr>
            <w:tcW w:w="4394" w:type="dxa"/>
            <w:gridSpan w:val="2"/>
          </w:tcPr>
          <w:p w14:paraId="65579D86" w14:textId="69711F05" w:rsidR="002C440F" w:rsidRDefault="002C440F" w:rsidP="00870E02">
            <w:pPr>
              <w:cnfStyle w:val="000000100000" w:firstRow="0" w:lastRow="0" w:firstColumn="0" w:lastColumn="0" w:oddVBand="0" w:evenVBand="0" w:oddHBand="1" w:evenHBand="0" w:firstRowFirstColumn="0" w:firstRowLastColumn="0" w:lastRowFirstColumn="0" w:lastRowLastColumn="0"/>
            </w:pPr>
            <w:r>
              <w:t>USR</w:t>
            </w:r>
          </w:p>
        </w:tc>
      </w:tr>
    </w:tbl>
    <w:p w14:paraId="3BE61414" w14:textId="3A7868C8" w:rsidR="00485D65" w:rsidRDefault="00485D65" w:rsidP="00485D65">
      <w:pPr>
        <w:ind w:left="348"/>
      </w:pPr>
    </w:p>
    <w:p w14:paraId="385889A3" w14:textId="77777777" w:rsidR="002C440F" w:rsidRPr="002C440F" w:rsidRDefault="002C440F" w:rsidP="00485D65">
      <w:pPr>
        <w:ind w:left="348"/>
      </w:pPr>
    </w:p>
    <w:p w14:paraId="0A74D81E" w14:textId="0DB74AE4" w:rsidR="00485D65" w:rsidRPr="00485D65" w:rsidRDefault="00485D65" w:rsidP="00485D65">
      <w:pPr>
        <w:ind w:left="348"/>
        <w:rPr>
          <w:u w:val="single"/>
        </w:rPr>
      </w:pPr>
      <w:r w:rsidRPr="00485D65">
        <w:rPr>
          <w:u w:val="single"/>
        </w:rPr>
        <w:t>R11</w:t>
      </w:r>
      <w:r w:rsidR="002C440F">
        <w:rPr>
          <w:u w:val="single"/>
        </w:rPr>
        <w:t>3</w:t>
      </w:r>
      <w:r w:rsidRPr="00485D65">
        <w:rPr>
          <w:u w:val="single"/>
        </w:rPr>
        <w:t xml:space="preserve">: Change image </w:t>
      </w:r>
      <w:r w:rsidR="002C440F">
        <w:rPr>
          <w:u w:val="single"/>
        </w:rPr>
        <w:t>action</w:t>
      </w:r>
    </w:p>
    <w:tbl>
      <w:tblPr>
        <w:tblStyle w:val="TabelaSimples1"/>
        <w:tblW w:w="0" w:type="auto"/>
        <w:tblLook w:val="04A0" w:firstRow="1" w:lastRow="0" w:firstColumn="1" w:lastColumn="0" w:noHBand="0" w:noVBand="1"/>
      </w:tblPr>
      <w:tblGrid>
        <w:gridCol w:w="1838"/>
        <w:gridCol w:w="3402"/>
        <w:gridCol w:w="3254"/>
      </w:tblGrid>
      <w:tr w:rsidR="002C440F" w14:paraId="60407D3C" w14:textId="77777777" w:rsidTr="00870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7E81EA" w14:textId="77777777" w:rsidR="002C440F" w:rsidRPr="00DC08DA" w:rsidRDefault="002C440F" w:rsidP="00870E02">
            <w:r>
              <w:t>URL</w:t>
            </w:r>
          </w:p>
        </w:tc>
        <w:tc>
          <w:tcPr>
            <w:tcW w:w="6656" w:type="dxa"/>
            <w:gridSpan w:val="2"/>
          </w:tcPr>
          <w:p w14:paraId="504ACA52" w14:textId="77777777" w:rsidR="002C440F" w:rsidRDefault="002C440F" w:rsidP="00870E02">
            <w:pPr>
              <w:cnfStyle w:val="100000000000" w:firstRow="1" w:lastRow="0" w:firstColumn="0" w:lastColumn="0" w:oddVBand="0" w:evenVBand="0" w:oddHBand="0" w:evenHBand="0" w:firstRowFirstColumn="0" w:firstRowLastColumn="0" w:lastRowFirstColumn="0" w:lastRowLastColumn="0"/>
              <w:rPr>
                <w:u w:val="single"/>
              </w:rPr>
            </w:pPr>
          </w:p>
        </w:tc>
      </w:tr>
      <w:tr w:rsidR="002C440F" w14:paraId="5E258909"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151A6" w14:textId="77777777" w:rsidR="002C440F" w:rsidRDefault="002C440F" w:rsidP="00870E02">
            <w:pPr>
              <w:rPr>
                <w:u w:val="single"/>
              </w:rPr>
            </w:pPr>
            <w:r w:rsidRPr="00DC08DA">
              <w:t>Description</w:t>
            </w:r>
          </w:p>
        </w:tc>
        <w:tc>
          <w:tcPr>
            <w:tcW w:w="6656" w:type="dxa"/>
            <w:gridSpan w:val="2"/>
          </w:tcPr>
          <w:p w14:paraId="24760188" w14:textId="1DE887BA" w:rsidR="002C440F" w:rsidRPr="00551EFF" w:rsidRDefault="002C440F" w:rsidP="00870E02">
            <w:pPr>
              <w:cnfStyle w:val="000000100000" w:firstRow="0" w:lastRow="0" w:firstColumn="0" w:lastColumn="0" w:oddVBand="0" w:evenVBand="0" w:oddHBand="1" w:evenHBand="0" w:firstRowFirstColumn="0" w:firstRowLastColumn="0" w:lastRowFirstColumn="0" w:lastRowLastColumn="0"/>
            </w:pPr>
            <w:r>
              <w:t xml:space="preserve">This web resource </w:t>
            </w:r>
            <w:r w:rsidR="004F6346">
              <w:t>changes the user’s profile picture</w:t>
            </w:r>
            <w:r>
              <w:t xml:space="preserve">. Redirects to the </w:t>
            </w:r>
            <w:r w:rsidR="004F6346">
              <w:t>user settings</w:t>
            </w:r>
            <w:r>
              <w:t xml:space="preserve"> page on </w:t>
            </w:r>
            <w:r w:rsidR="004F6346">
              <w:t>and</w:t>
            </w:r>
            <w:r>
              <w:t xml:space="preserve"> failure.</w:t>
            </w:r>
          </w:p>
        </w:tc>
      </w:tr>
      <w:tr w:rsidR="002C440F" w14:paraId="5E43D3AB"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6106F4CF" w14:textId="77777777" w:rsidR="002C440F" w:rsidRPr="00DC08DA" w:rsidRDefault="002C440F" w:rsidP="00870E02">
            <w:r>
              <w:t>Method</w:t>
            </w:r>
          </w:p>
        </w:tc>
        <w:tc>
          <w:tcPr>
            <w:tcW w:w="6656" w:type="dxa"/>
            <w:gridSpan w:val="2"/>
          </w:tcPr>
          <w:p w14:paraId="62EAA188" w14:textId="77777777" w:rsidR="002C440F" w:rsidRDefault="002C440F" w:rsidP="00870E02">
            <w:pPr>
              <w:cnfStyle w:val="000000000000" w:firstRow="0" w:lastRow="0" w:firstColumn="0" w:lastColumn="0" w:oddVBand="0" w:evenVBand="0" w:oddHBand="0" w:evenHBand="0" w:firstRowFirstColumn="0" w:firstRowLastColumn="0" w:lastRowFirstColumn="0" w:lastRowLastColumn="0"/>
              <w:rPr>
                <w:u w:val="single"/>
              </w:rPr>
            </w:pPr>
          </w:p>
        </w:tc>
      </w:tr>
      <w:tr w:rsidR="002C440F" w14:paraId="5E15DC0E"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1C2B39" w14:textId="77777777" w:rsidR="002C440F" w:rsidRPr="00DC08DA" w:rsidRDefault="002C440F" w:rsidP="00870E02">
            <w:r>
              <w:t>Request Body</w:t>
            </w:r>
          </w:p>
        </w:tc>
        <w:tc>
          <w:tcPr>
            <w:tcW w:w="3402" w:type="dxa"/>
          </w:tcPr>
          <w:p w14:paraId="32B31D53" w14:textId="6EB53ECE" w:rsidR="002C440F" w:rsidRPr="00551EFF" w:rsidRDefault="004F6346" w:rsidP="00870E02">
            <w:pPr>
              <w:cnfStyle w:val="000000100000" w:firstRow="0" w:lastRow="0" w:firstColumn="0" w:lastColumn="0" w:oddVBand="0" w:evenVBand="0" w:oddHBand="1" w:evenHBand="0" w:firstRowFirstColumn="0" w:firstRowLastColumn="0" w:lastRowFirstColumn="0" w:lastRowLastColumn="0"/>
            </w:pPr>
            <w:r>
              <w:t>image</w:t>
            </w:r>
            <w:r w:rsidR="002C440F">
              <w:t>: string</w:t>
            </w:r>
          </w:p>
        </w:tc>
        <w:tc>
          <w:tcPr>
            <w:tcW w:w="3254" w:type="dxa"/>
          </w:tcPr>
          <w:p w14:paraId="1C78B71F" w14:textId="700BFA49" w:rsidR="002C440F" w:rsidRPr="00551EFF" w:rsidRDefault="004F6346" w:rsidP="00870E02">
            <w:pPr>
              <w:cnfStyle w:val="000000100000" w:firstRow="0" w:lastRow="0" w:firstColumn="0" w:lastColumn="0" w:oddVBand="0" w:evenVBand="0" w:oddHBand="1" w:evenHBand="0" w:firstRowFirstColumn="0" w:firstRowLastColumn="0" w:lastRowFirstColumn="0" w:lastRowLastColumn="0"/>
            </w:pPr>
            <w:r>
              <w:t>Image path</w:t>
            </w:r>
          </w:p>
        </w:tc>
      </w:tr>
      <w:tr w:rsidR="002C440F" w14:paraId="193CB0D7"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1CAB98E2" w14:textId="77777777" w:rsidR="002C440F" w:rsidRPr="00DC08DA" w:rsidRDefault="002C440F" w:rsidP="00870E02">
            <w:r w:rsidRPr="00DC08DA">
              <w:t>Redirects</w:t>
            </w:r>
          </w:p>
        </w:tc>
        <w:tc>
          <w:tcPr>
            <w:tcW w:w="3402" w:type="dxa"/>
          </w:tcPr>
          <w:p w14:paraId="7E14E1C7" w14:textId="77777777" w:rsidR="002C440F" w:rsidRPr="00D16146" w:rsidRDefault="002C440F" w:rsidP="00870E02">
            <w:pPr>
              <w:cnfStyle w:val="000000000000" w:firstRow="0" w:lastRow="0" w:firstColumn="0" w:lastColumn="0" w:oddVBand="0" w:evenVBand="0" w:oddHBand="0" w:evenHBand="0" w:firstRowFirstColumn="0" w:firstRowLastColumn="0" w:lastRowFirstColumn="0" w:lastRowLastColumn="0"/>
            </w:pPr>
          </w:p>
        </w:tc>
        <w:tc>
          <w:tcPr>
            <w:tcW w:w="3254" w:type="dxa"/>
          </w:tcPr>
          <w:p w14:paraId="02267AAB" w14:textId="77777777" w:rsidR="002C440F" w:rsidRPr="00551EFF" w:rsidRDefault="002C440F" w:rsidP="00870E02">
            <w:pPr>
              <w:cnfStyle w:val="000000000000" w:firstRow="0" w:lastRow="0" w:firstColumn="0" w:lastColumn="0" w:oddVBand="0" w:evenVBand="0" w:oddHBand="0" w:evenHBand="0" w:firstRowFirstColumn="0" w:firstRowLastColumn="0" w:lastRowFirstColumn="0" w:lastRowLastColumn="0"/>
            </w:pPr>
            <w:r w:rsidRPr="00551EFF">
              <w:t>Success</w:t>
            </w:r>
          </w:p>
        </w:tc>
      </w:tr>
      <w:tr w:rsidR="002C440F" w14:paraId="19C73D65" w14:textId="77777777" w:rsidTr="00870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58DCDB" w14:textId="77777777" w:rsidR="002C440F" w:rsidRDefault="002C440F" w:rsidP="00870E02">
            <w:pPr>
              <w:rPr>
                <w:u w:val="single"/>
              </w:rPr>
            </w:pPr>
          </w:p>
        </w:tc>
        <w:tc>
          <w:tcPr>
            <w:tcW w:w="3402" w:type="dxa"/>
          </w:tcPr>
          <w:p w14:paraId="141DA99C" w14:textId="1C4CCCFD" w:rsidR="002C440F" w:rsidRPr="00D16146" w:rsidRDefault="002C440F" w:rsidP="00870E02">
            <w:pPr>
              <w:cnfStyle w:val="000000100000" w:firstRow="0" w:lastRow="0" w:firstColumn="0" w:lastColumn="0" w:oddVBand="0" w:evenVBand="0" w:oddHBand="1" w:evenHBand="0" w:firstRowFirstColumn="0" w:firstRowLastColumn="0" w:lastRowFirstColumn="0" w:lastRowLastColumn="0"/>
            </w:pPr>
            <w:r w:rsidRPr="00D16146">
              <w:t>R1</w:t>
            </w:r>
            <w:r w:rsidR="004F6346">
              <w:t>13</w:t>
            </w:r>
          </w:p>
        </w:tc>
        <w:tc>
          <w:tcPr>
            <w:tcW w:w="3254" w:type="dxa"/>
          </w:tcPr>
          <w:p w14:paraId="5100764D" w14:textId="77777777" w:rsidR="002C440F" w:rsidRPr="00551EFF" w:rsidRDefault="002C440F" w:rsidP="00870E02">
            <w:pPr>
              <w:cnfStyle w:val="000000100000" w:firstRow="0" w:lastRow="0" w:firstColumn="0" w:lastColumn="0" w:oddVBand="0" w:evenVBand="0" w:oddHBand="1" w:evenHBand="0" w:firstRowFirstColumn="0" w:firstRowLastColumn="0" w:lastRowFirstColumn="0" w:lastRowLastColumn="0"/>
            </w:pPr>
            <w:r w:rsidRPr="00551EFF">
              <w:t>Error</w:t>
            </w:r>
          </w:p>
        </w:tc>
      </w:tr>
      <w:tr w:rsidR="002C440F" w14:paraId="3E5588B3" w14:textId="77777777" w:rsidTr="00870E02">
        <w:tc>
          <w:tcPr>
            <w:cnfStyle w:val="001000000000" w:firstRow="0" w:lastRow="0" w:firstColumn="1" w:lastColumn="0" w:oddVBand="0" w:evenVBand="0" w:oddHBand="0" w:evenHBand="0" w:firstRowFirstColumn="0" w:firstRowLastColumn="0" w:lastRowFirstColumn="0" w:lastRowLastColumn="0"/>
            <w:tcW w:w="1838" w:type="dxa"/>
          </w:tcPr>
          <w:p w14:paraId="0B8B01DE" w14:textId="77777777" w:rsidR="002C440F" w:rsidRPr="00DC08DA" w:rsidRDefault="002C440F" w:rsidP="00870E02">
            <w:r>
              <w:t>Permissions</w:t>
            </w:r>
          </w:p>
        </w:tc>
        <w:tc>
          <w:tcPr>
            <w:tcW w:w="6656" w:type="dxa"/>
            <w:gridSpan w:val="2"/>
          </w:tcPr>
          <w:p w14:paraId="6ED361A2" w14:textId="4448197C" w:rsidR="002C440F" w:rsidRDefault="004F6346" w:rsidP="00870E02">
            <w:pPr>
              <w:cnfStyle w:val="000000000000" w:firstRow="0" w:lastRow="0" w:firstColumn="0" w:lastColumn="0" w:oddVBand="0" w:evenVBand="0" w:oddHBand="0" w:evenHBand="0" w:firstRowFirstColumn="0" w:firstRowLastColumn="0" w:lastRowFirstColumn="0" w:lastRowLastColumn="0"/>
              <w:rPr>
                <w:u w:val="single"/>
              </w:rPr>
            </w:pPr>
            <w:r>
              <w:t>USR</w:t>
            </w:r>
          </w:p>
        </w:tc>
      </w:tr>
    </w:tbl>
    <w:p w14:paraId="0A4F10BF" w14:textId="77777777" w:rsidR="00485D65" w:rsidRPr="00485D65" w:rsidRDefault="00485D65" w:rsidP="00FD1E87">
      <w:pPr>
        <w:ind w:left="360"/>
        <w:rPr>
          <w:u w:val="single"/>
        </w:rPr>
      </w:pPr>
    </w:p>
    <w:p w14:paraId="3564A6D9" w14:textId="77777777" w:rsidR="00485D65" w:rsidRDefault="00485D65" w:rsidP="00FD1E87">
      <w:pPr>
        <w:ind w:left="360"/>
        <w:rPr>
          <w:b/>
        </w:rPr>
      </w:pPr>
    </w:p>
    <w:p w14:paraId="5F269DDD" w14:textId="715718F0" w:rsidR="00FD1E87" w:rsidRDefault="00FD1E87" w:rsidP="00FD1E87">
      <w:pPr>
        <w:ind w:left="360"/>
        <w:rPr>
          <w:b/>
        </w:rPr>
      </w:pPr>
      <w:r>
        <w:rPr>
          <w:b/>
        </w:rPr>
        <w:t>Module M02: Projects</w:t>
      </w:r>
    </w:p>
    <w:p w14:paraId="45DE5111" w14:textId="77777777" w:rsidR="00FD1E87" w:rsidRDefault="00FD1E87" w:rsidP="00FD1E87">
      <w:pPr>
        <w:ind w:left="360"/>
        <w:rPr>
          <w:b/>
        </w:rPr>
      </w:pPr>
    </w:p>
    <w:p w14:paraId="0D06B5F2" w14:textId="351A1D2F" w:rsidR="00FD1E87" w:rsidRDefault="00FD1E87" w:rsidP="00FD1E87">
      <w:pPr>
        <w:ind w:left="360"/>
        <w:rPr>
          <w:b/>
        </w:rPr>
      </w:pPr>
      <w:r>
        <w:rPr>
          <w:b/>
        </w:rPr>
        <w:t>Module M03: Boards</w:t>
      </w:r>
    </w:p>
    <w:p w14:paraId="744FBC6C" w14:textId="77777777" w:rsidR="00FD1E87" w:rsidRDefault="00FD1E87" w:rsidP="00FD1E87">
      <w:pPr>
        <w:ind w:left="360"/>
        <w:rPr>
          <w:b/>
        </w:rPr>
      </w:pPr>
    </w:p>
    <w:p w14:paraId="6527AAC0" w14:textId="45875835" w:rsidR="00FD1E87" w:rsidRDefault="00FD1E87" w:rsidP="00FD1E87">
      <w:pPr>
        <w:ind w:left="360"/>
        <w:rPr>
          <w:b/>
        </w:rPr>
      </w:pPr>
      <w:r>
        <w:rPr>
          <w:b/>
        </w:rPr>
        <w:t>Module M04: Tasks</w:t>
      </w:r>
    </w:p>
    <w:p w14:paraId="3036E8A2" w14:textId="77777777" w:rsidR="00FD1E87" w:rsidRDefault="00FD1E87" w:rsidP="00FD1E87">
      <w:pPr>
        <w:ind w:left="360"/>
        <w:rPr>
          <w:b/>
        </w:rPr>
      </w:pPr>
    </w:p>
    <w:p w14:paraId="7581CE37" w14:textId="2240EFA9" w:rsidR="00FD1E87" w:rsidRDefault="00FD1E87" w:rsidP="00FD1E87">
      <w:pPr>
        <w:ind w:left="360"/>
        <w:rPr>
          <w:b/>
        </w:rPr>
      </w:pPr>
      <w:r>
        <w:rPr>
          <w:b/>
        </w:rPr>
        <w:t>Module M05: User administration</w:t>
      </w:r>
    </w:p>
    <w:p w14:paraId="53814BAC" w14:textId="77777777" w:rsidR="00FD1E87" w:rsidRDefault="00FD1E87" w:rsidP="00FD1E87">
      <w:pPr>
        <w:ind w:left="360"/>
        <w:rPr>
          <w:b/>
        </w:rPr>
      </w:pPr>
    </w:p>
    <w:p w14:paraId="46D86B07" w14:textId="137D931C" w:rsidR="00FD1E87" w:rsidRDefault="00FD1E87" w:rsidP="00FD1E87">
      <w:pPr>
        <w:ind w:left="360"/>
        <w:rPr>
          <w:b/>
        </w:rPr>
      </w:pPr>
      <w:r>
        <w:rPr>
          <w:b/>
        </w:rPr>
        <w:t>Module M06: Project administration</w:t>
      </w:r>
    </w:p>
    <w:p w14:paraId="244F5BB2" w14:textId="77777777" w:rsidR="00FD1E87" w:rsidRDefault="00FD1E87" w:rsidP="00FD1E87">
      <w:pPr>
        <w:ind w:left="360"/>
        <w:rPr>
          <w:b/>
        </w:rPr>
      </w:pPr>
    </w:p>
    <w:p w14:paraId="7593345C" w14:textId="7CD8CD77" w:rsidR="00FD1E87" w:rsidRPr="00FD1E87" w:rsidRDefault="00FD1E87" w:rsidP="00FD1E87">
      <w:pPr>
        <w:ind w:left="360"/>
        <w:rPr>
          <w:b/>
        </w:rPr>
      </w:pPr>
      <w:r>
        <w:rPr>
          <w:b/>
        </w:rPr>
        <w:t>Module M07: Static pages</w:t>
      </w:r>
    </w:p>
    <w:sectPr w:rsidR="00FD1E87" w:rsidRPr="00FD1E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75039"/>
    <w:multiLevelType w:val="hybridMultilevel"/>
    <w:tmpl w:val="7DA2360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950454D"/>
    <w:multiLevelType w:val="hybridMultilevel"/>
    <w:tmpl w:val="A16C514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3F"/>
    <w:rsid w:val="00016077"/>
    <w:rsid w:val="00113938"/>
    <w:rsid w:val="00191030"/>
    <w:rsid w:val="00246517"/>
    <w:rsid w:val="002B7049"/>
    <w:rsid w:val="002C440F"/>
    <w:rsid w:val="0041632B"/>
    <w:rsid w:val="00485D65"/>
    <w:rsid w:val="004F6346"/>
    <w:rsid w:val="00522A5C"/>
    <w:rsid w:val="00551EFF"/>
    <w:rsid w:val="00697C4B"/>
    <w:rsid w:val="007666F3"/>
    <w:rsid w:val="00774E00"/>
    <w:rsid w:val="009F1850"/>
    <w:rsid w:val="00B4499D"/>
    <w:rsid w:val="00D16146"/>
    <w:rsid w:val="00DC08DA"/>
    <w:rsid w:val="00E655A0"/>
    <w:rsid w:val="00EA403F"/>
    <w:rsid w:val="00F943A5"/>
    <w:rsid w:val="00FB6227"/>
    <w:rsid w:val="00FD1E8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C67E"/>
  <w15:chartTrackingRefBased/>
  <w15:docId w15:val="{BBB47EB4-FF3E-482B-BC12-54171011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22A5C"/>
    <w:pPr>
      <w:ind w:left="720"/>
      <w:contextualSpacing/>
    </w:pPr>
  </w:style>
  <w:style w:type="table" w:styleId="TabelacomGrelha">
    <w:name w:val="Table Grid"/>
    <w:basedOn w:val="Tabelanormal"/>
    <w:uiPriority w:val="39"/>
    <w:rsid w:val="005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522A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elhaClara">
    <w:name w:val="Grid Table Light"/>
    <w:basedOn w:val="Tabelanormal"/>
    <w:uiPriority w:val="40"/>
    <w:rsid w:val="00F943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5</Pages>
  <Words>930</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2018-04-05T10:29:00Z</dcterms:created>
  <dcterms:modified xsi:type="dcterms:W3CDTF">2018-04-06T18:51:00Z</dcterms:modified>
</cp:coreProperties>
</file>
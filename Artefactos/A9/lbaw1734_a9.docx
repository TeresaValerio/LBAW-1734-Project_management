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CB5" w:rsidRDefault="00423CB5" w:rsidP="00423CB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A9 – </w:t>
      </w:r>
      <w:r w:rsidRPr="00423CB5">
        <w:rPr>
          <w:b/>
          <w:sz w:val="24"/>
          <w:u w:val="single"/>
        </w:rPr>
        <w:t>Main Accesses to the database and transactions</w:t>
      </w:r>
    </w:p>
    <w:p w:rsidR="0007057B" w:rsidRPr="0007057B" w:rsidRDefault="00423CB5" w:rsidP="0007057B">
      <w:pPr>
        <w:pStyle w:val="PargrafodaLista"/>
        <w:numPr>
          <w:ilvl w:val="0"/>
          <w:numId w:val="1"/>
        </w:numPr>
        <w:rPr>
          <w:b/>
        </w:rPr>
      </w:pPr>
      <w:bookmarkStart w:id="0" w:name="_Hlk512073877"/>
      <w:r w:rsidRPr="007F679D">
        <w:rPr>
          <w:b/>
        </w:rPr>
        <w:t>Main Accesses</w:t>
      </w:r>
      <w:r w:rsidRPr="007F679D">
        <w:rPr>
          <w:b/>
        </w:rPr>
        <w:br/>
      </w:r>
    </w:p>
    <w:p w:rsidR="00423CB5" w:rsidRPr="0007057B" w:rsidRDefault="00423CB5" w:rsidP="0007057B">
      <w:pPr>
        <w:pStyle w:val="PargrafodaLista"/>
        <w:rPr>
          <w:b/>
        </w:rPr>
      </w:pPr>
      <w:r w:rsidRPr="0007057B">
        <w:rPr>
          <w:u w:val="single"/>
        </w:rPr>
        <w:t>M01 Create new user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423CB5" w:rsidRPr="007F679D" w:rsidTr="00423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</w:pPr>
            <w:r w:rsidRPr="007F679D">
              <w:t>SQL101</w:t>
            </w:r>
          </w:p>
        </w:tc>
        <w:tc>
          <w:tcPr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679D">
              <w:rPr>
                <w:b w:val="0"/>
              </w:rPr>
              <w:t>Creates new user in the platform</w:t>
            </w:r>
          </w:p>
        </w:tc>
      </w:tr>
      <w:tr w:rsidR="00423CB5" w:rsidRPr="007F679D" w:rsidTr="00423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423CB5" w:rsidRPr="007F679D" w:rsidRDefault="00423CB5" w:rsidP="00423CB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R105</w:t>
            </w:r>
          </w:p>
        </w:tc>
      </w:tr>
      <w:tr w:rsidR="00423CB5" w:rsidRPr="007F679D" w:rsidTr="00423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423CB5" w:rsidRPr="00423CB5" w:rsidRDefault="00423CB5" w:rsidP="00423C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INSERT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INTO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User (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e_mail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password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URL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, username)</w:t>
            </w:r>
          </w:p>
          <w:p w:rsidR="00423CB5" w:rsidRPr="007F679D" w:rsidRDefault="00423CB5" w:rsidP="00423C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</w:pP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VALUES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 xml:space="preserve"> ($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e_mail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password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r w:rsidRPr="00423CB5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URL</w:t>
            </w:r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, $</w:t>
            </w:r>
            <w:proofErr w:type="spellStart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username</w:t>
            </w:r>
            <w:proofErr w:type="spellEnd"/>
            <w:r w:rsidRPr="00423CB5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)</w:t>
            </w:r>
          </w:p>
        </w:tc>
      </w:tr>
      <w:bookmarkEnd w:id="0"/>
    </w:tbl>
    <w:p w:rsidR="0007057B" w:rsidRDefault="0007057B" w:rsidP="0007057B">
      <w:pPr>
        <w:rPr>
          <w:u w:val="single"/>
        </w:rPr>
      </w:pPr>
    </w:p>
    <w:p w:rsidR="00423CB5" w:rsidRPr="0007057B" w:rsidRDefault="00423CB5" w:rsidP="0007057B">
      <w:pPr>
        <w:ind w:firstLine="708"/>
        <w:rPr>
          <w:u w:val="single"/>
        </w:rPr>
      </w:pPr>
      <w:r w:rsidRPr="0007057B">
        <w:rPr>
          <w:u w:val="single"/>
        </w:rPr>
        <w:t xml:space="preserve">M02 </w:t>
      </w:r>
      <w:r w:rsidR="007F679D" w:rsidRPr="0007057B">
        <w:rPr>
          <w:u w:val="single"/>
        </w:rPr>
        <w:t>P</w:t>
      </w:r>
      <w:r w:rsidRPr="0007057B">
        <w:rPr>
          <w:u w:val="single"/>
        </w:rPr>
        <w:t>rojects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7F679D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</w:pPr>
            <w:r w:rsidRPr="007F679D">
              <w:t>SQL</w:t>
            </w:r>
            <w:r>
              <w:t>2</w:t>
            </w:r>
            <w:r w:rsidRPr="007F679D">
              <w:t>01</w:t>
            </w:r>
          </w:p>
        </w:tc>
        <w:tc>
          <w:tcPr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Search project</w:t>
            </w:r>
          </w:p>
        </w:tc>
      </w:tr>
      <w:tr w:rsidR="007F679D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7F679D" w:rsidRPr="007F679D" w:rsidRDefault="007F679D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603</w:t>
            </w:r>
          </w:p>
        </w:tc>
      </w:tr>
      <w:tr w:rsidR="007F679D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993983" w:rsidRPr="00993983" w:rsidRDefault="00993983" w:rsidP="009939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SELECT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id,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start_date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ts_rank_</w:t>
            </w:r>
            <w:proofErr w:type="gram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cd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spellStart"/>
            <w:proofErr w:type="gram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query)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</w:p>
          <w:p w:rsidR="00993983" w:rsidRPr="00993983" w:rsidRDefault="00993983" w:rsidP="009939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FROM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Project,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to_tsquery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($search)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</w:t>
            </w:r>
            <w:proofErr w:type="gram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tsvector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gramEnd"/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|| ‘ ‘ ||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</w:p>
          <w:p w:rsidR="007F679D" w:rsidRPr="00993983" w:rsidRDefault="00993983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WHERE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 @@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\\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ORDER BY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</w:tbl>
    <w:p w:rsidR="0007057B" w:rsidRDefault="0007057B" w:rsidP="0007057B">
      <w:pPr>
        <w:ind w:firstLine="708"/>
      </w:pPr>
    </w:p>
    <w:p w:rsidR="0007057B" w:rsidRDefault="0007057B" w:rsidP="0007057B">
      <w:pPr>
        <w:ind w:firstLine="708"/>
      </w:pPr>
      <w:r w:rsidRPr="0007057B">
        <w:rPr>
          <w:u w:val="single"/>
        </w:rPr>
        <w:t>M03 Boards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>
              <w:t>3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Search board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215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993983" w:rsidRPr="00993983" w:rsidRDefault="00993983" w:rsidP="009939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SELECT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id,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ts_rank_</w:t>
            </w:r>
            <w:proofErr w:type="gram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cd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spellStart"/>
            <w:proofErr w:type="gram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query)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</w:p>
          <w:p w:rsidR="00993983" w:rsidRPr="00993983" w:rsidRDefault="00993983" w:rsidP="009939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FROM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Board,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to_tsquery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($search)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query,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</w:t>
            </w:r>
            <w:proofErr w:type="gram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tsvector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gramEnd"/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|| ‘ ‘ ||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)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</w:p>
          <w:p w:rsidR="0007057B" w:rsidRPr="00E76D38" w:rsidRDefault="00993983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WHERE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 @@ </w:t>
            </w:r>
            <w:proofErr w:type="spellStart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\\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ORDER BY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93983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</w:t>
            </w:r>
            <w:r w:rsidRPr="00993983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</w:tbl>
    <w:p w:rsidR="0007057B" w:rsidRDefault="0007057B" w:rsidP="0007057B"/>
    <w:p w:rsidR="0007057B" w:rsidRDefault="0007057B" w:rsidP="0007057B">
      <w:pPr>
        <w:ind w:firstLine="708"/>
      </w:pPr>
      <w:r w:rsidRPr="0007057B">
        <w:rPr>
          <w:u w:val="single"/>
        </w:rPr>
        <w:t>M0</w:t>
      </w:r>
      <w:r>
        <w:rPr>
          <w:u w:val="single"/>
        </w:rPr>
        <w:t>4</w:t>
      </w:r>
      <w:r w:rsidRPr="0007057B">
        <w:rPr>
          <w:u w:val="single"/>
        </w:rPr>
        <w:t xml:space="preserve"> </w:t>
      </w:r>
      <w:r>
        <w:rPr>
          <w:u w:val="single"/>
        </w:rPr>
        <w:t>Task</w:t>
      </w:r>
      <w:r w:rsidRPr="0007057B">
        <w:rPr>
          <w:u w:val="single"/>
        </w:rPr>
        <w:t>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SQL</w:t>
            </w:r>
            <w:r>
              <w:t>4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Search tas</w:t>
            </w:r>
            <w:r w:rsidR="00E72457">
              <w:rPr>
                <w:b w:val="0"/>
              </w:rPr>
              <w:t>k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307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SELECT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id,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ts_rank_</w:t>
            </w:r>
            <w:proofErr w:type="gram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cd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spellStart"/>
            <w:proofErr w:type="gram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query)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</w:p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FROM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Task,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to_tsquery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($search)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query,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to_</w:t>
            </w:r>
            <w:proofErr w:type="gram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tsvector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(</w:t>
            </w:r>
            <w:proofErr w:type="gramEnd"/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name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|| ‘ ‘ ||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description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)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AS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</w:p>
          <w:p w:rsidR="0007057B" w:rsidRPr="00E76D38" w:rsidRDefault="00E76D38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WHERE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query @@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textsearch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\\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ORDER BY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795E26"/>
                <w:sz w:val="21"/>
                <w:szCs w:val="21"/>
                <w:lang w:eastAsia="pt-PT"/>
              </w:rPr>
              <w:t>rank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DESC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</w:tbl>
    <w:p w:rsidR="0007057B" w:rsidRDefault="0007057B" w:rsidP="0007057B"/>
    <w:p w:rsidR="00E76D38" w:rsidRDefault="00E76D38" w:rsidP="0007057B">
      <w:pPr>
        <w:ind w:firstLine="708"/>
        <w:rPr>
          <w:u w:val="single"/>
        </w:rPr>
      </w:pPr>
      <w:r>
        <w:rPr>
          <w:u w:val="single"/>
        </w:rPr>
        <w:t>M05 Users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E76D38" w:rsidRPr="007F679D" w:rsidTr="0023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E76D38" w:rsidRPr="007F679D" w:rsidRDefault="00E76D38" w:rsidP="00236859">
            <w:pPr>
              <w:pStyle w:val="PargrafodaLista"/>
              <w:ind w:left="0"/>
            </w:pPr>
            <w:r w:rsidRPr="007F679D">
              <w:t>SQL</w:t>
            </w:r>
            <w:r>
              <w:t>5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E76D38" w:rsidRPr="007F679D" w:rsidRDefault="00E76D38" w:rsidP="00236859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57B">
              <w:rPr>
                <w:b w:val="0"/>
              </w:rPr>
              <w:t xml:space="preserve">Retrieve user's current </w:t>
            </w:r>
            <w:r>
              <w:rPr>
                <w:b w:val="0"/>
              </w:rPr>
              <w:t>projects</w:t>
            </w:r>
          </w:p>
        </w:tc>
      </w:tr>
      <w:tr w:rsidR="00E76D38" w:rsidRPr="007F679D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E76D38" w:rsidRPr="007F679D" w:rsidRDefault="00E76D38" w:rsidP="00236859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E76D38" w:rsidRPr="007F679D" w:rsidRDefault="00E76D38" w:rsidP="0023685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R503</w:t>
            </w:r>
          </w:p>
        </w:tc>
      </w:tr>
      <w:tr w:rsidR="00E76D38" w:rsidRPr="007F679D" w:rsidTr="00236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SELECT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username,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full_name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e_mail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FROM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User</w:t>
            </w:r>
          </w:p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WHERE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username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LIKE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%$search%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OR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full_name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LIKE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%$search%;</w:t>
            </w:r>
          </w:p>
          <w:p w:rsidR="00E76D38" w:rsidRPr="00E76D38" w:rsidRDefault="00E76D38" w:rsidP="002368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val="pt-PT" w:eastAsia="pt-PT"/>
              </w:rPr>
              <w:t>ORDER BY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username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val="pt-PT" w:eastAsia="pt-PT"/>
              </w:rPr>
              <w:t>;</w:t>
            </w:r>
          </w:p>
        </w:tc>
      </w:tr>
    </w:tbl>
    <w:p w:rsidR="00E76D38" w:rsidRDefault="00E76D38" w:rsidP="00E76D38">
      <w:pPr>
        <w:rPr>
          <w:u w:val="single"/>
        </w:rPr>
      </w:pPr>
    </w:p>
    <w:p w:rsidR="0007057B" w:rsidRDefault="0007057B" w:rsidP="0007057B">
      <w:pPr>
        <w:ind w:firstLine="708"/>
      </w:pPr>
      <w:r w:rsidRPr="0007057B">
        <w:rPr>
          <w:u w:val="single"/>
        </w:rPr>
        <w:lastRenderedPageBreak/>
        <w:t>M0</w:t>
      </w:r>
      <w:r w:rsidR="00E76D38">
        <w:rPr>
          <w:u w:val="single"/>
        </w:rPr>
        <w:t>6</w:t>
      </w:r>
      <w:r w:rsidRPr="0007057B">
        <w:rPr>
          <w:u w:val="single"/>
        </w:rPr>
        <w:t xml:space="preserve"> </w:t>
      </w:r>
      <w:r>
        <w:rPr>
          <w:u w:val="single"/>
        </w:rPr>
        <w:t>User’s projects</w:t>
      </w:r>
    </w:p>
    <w:tbl>
      <w:tblPr>
        <w:tblStyle w:val="TabelaSimples1"/>
        <w:tblW w:w="0" w:type="auto"/>
        <w:tblInd w:w="1080" w:type="dxa"/>
        <w:tblLook w:val="04A0" w:firstRow="1" w:lastRow="0" w:firstColumn="1" w:lastColumn="0" w:noHBand="0" w:noVBand="1"/>
      </w:tblPr>
      <w:tblGrid>
        <w:gridCol w:w="3707"/>
        <w:gridCol w:w="3707"/>
      </w:tblGrid>
      <w:tr w:rsidR="0007057B" w:rsidRPr="007F679D" w:rsidTr="005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bookmarkStart w:id="1" w:name="_Hlk512073360"/>
            <w:r w:rsidRPr="007F679D">
              <w:t>SQL</w:t>
            </w:r>
            <w:r w:rsidR="00E76D38">
              <w:t>6</w:t>
            </w:r>
            <w:r w:rsidRPr="007F679D">
              <w:t>0</w:t>
            </w:r>
            <w:r>
              <w:t>1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57B">
              <w:rPr>
                <w:b w:val="0"/>
              </w:rPr>
              <w:t xml:space="preserve">Retrieve user's current </w:t>
            </w:r>
            <w:r>
              <w:rPr>
                <w:b w:val="0"/>
              </w:rPr>
              <w:t>projects</w:t>
            </w:r>
          </w:p>
        </w:tc>
      </w:tr>
      <w:tr w:rsidR="0007057B" w:rsidRPr="007F679D" w:rsidTr="00570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</w:pPr>
            <w:r w:rsidRPr="007F679D">
              <w:t>Web resource</w:t>
            </w:r>
          </w:p>
        </w:tc>
        <w:tc>
          <w:tcPr>
            <w:tcW w:w="3707" w:type="dxa"/>
          </w:tcPr>
          <w:p w:rsidR="0007057B" w:rsidRPr="007F679D" w:rsidRDefault="0007057B" w:rsidP="00570BA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79D">
              <w:t>R</w:t>
            </w:r>
            <w:r>
              <w:t>113</w:t>
            </w:r>
          </w:p>
        </w:tc>
      </w:tr>
      <w:tr w:rsidR="0007057B" w:rsidRPr="007F679D" w:rsidTr="005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4" w:type="dxa"/>
            <w:gridSpan w:val="2"/>
          </w:tcPr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SELECT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* </w:t>
            </w:r>
          </w:p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FROM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Project</w:t>
            </w:r>
          </w:p>
          <w:p w:rsidR="00E76D38" w:rsidRPr="00E76D38" w:rsidRDefault="00E76D38" w:rsidP="00E76D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INNER JOIN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Project_team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ON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Project.id=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Project_team.id_project</w:t>
            </w:r>
            <w:proofErr w:type="spellEnd"/>
          </w:p>
          <w:p w:rsidR="0007057B" w:rsidRPr="00E76D38" w:rsidRDefault="00E76D38" w:rsidP="00570B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  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WHERE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Project.id_coordinator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=$user </w:t>
            </w:r>
            <w:r w:rsidRPr="00E76D38">
              <w:rPr>
                <w:rFonts w:ascii="Consolas" w:eastAsia="Times New Roman" w:hAnsi="Consolas" w:cs="Times New Roman"/>
                <w:b w:val="0"/>
                <w:color w:val="0000FF"/>
                <w:sz w:val="21"/>
                <w:szCs w:val="21"/>
                <w:lang w:eastAsia="pt-PT"/>
              </w:rPr>
              <w:t>OR</w:t>
            </w:r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Project_team.id_user</w:t>
            </w:r>
            <w:proofErr w:type="spellEnd"/>
            <w:r w:rsidRPr="00E76D38">
              <w:rPr>
                <w:rFonts w:ascii="Consolas" w:eastAsia="Times New Roman" w:hAnsi="Consolas" w:cs="Times New Roman"/>
                <w:b w:val="0"/>
                <w:color w:val="000000"/>
                <w:sz w:val="21"/>
                <w:szCs w:val="21"/>
                <w:lang w:eastAsia="pt-PT"/>
              </w:rPr>
              <w:t>=$user</w:t>
            </w:r>
          </w:p>
        </w:tc>
      </w:tr>
      <w:bookmarkEnd w:id="1"/>
    </w:tbl>
    <w:p w:rsidR="0007057B" w:rsidRDefault="0007057B" w:rsidP="00E76D38"/>
    <w:p w:rsidR="00E76D38" w:rsidRDefault="00E76D38" w:rsidP="00E76D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Transactions</w:t>
      </w: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597912" w:rsidTr="0028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7912" w:rsidRPr="00597912" w:rsidRDefault="00597912" w:rsidP="00597912">
            <w:r w:rsidRPr="00597912">
              <w:t>T01</w:t>
            </w:r>
          </w:p>
        </w:tc>
        <w:tc>
          <w:tcPr>
            <w:tcW w:w="6656" w:type="dxa"/>
          </w:tcPr>
          <w:p w:rsidR="00597912" w:rsidRDefault="00803A35" w:rsidP="00597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task progress</w:t>
            </w:r>
          </w:p>
        </w:tc>
      </w:tr>
      <w:tr w:rsidR="00597912" w:rsidTr="0028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7912" w:rsidRPr="00597912" w:rsidRDefault="00597912" w:rsidP="00597912">
            <w:r w:rsidRPr="00597912">
              <w:t>Isolation level</w:t>
            </w:r>
          </w:p>
        </w:tc>
        <w:tc>
          <w:tcPr>
            <w:tcW w:w="6656" w:type="dxa"/>
          </w:tcPr>
          <w:p w:rsidR="00597912" w:rsidRPr="00232063" w:rsidRDefault="00597912" w:rsidP="0059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bookmarkEnd w:id="2"/>
          </w:p>
        </w:tc>
      </w:tr>
      <w:tr w:rsidR="00597912" w:rsidTr="0028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7912" w:rsidRPr="0028479E" w:rsidRDefault="00597912" w:rsidP="00597912">
            <w:r w:rsidRPr="0028479E">
              <w:t>Justification</w:t>
            </w:r>
          </w:p>
        </w:tc>
        <w:tc>
          <w:tcPr>
            <w:tcW w:w="6656" w:type="dxa"/>
          </w:tcPr>
          <w:p w:rsidR="00597912" w:rsidRPr="0028479E" w:rsidRDefault="0028479E" w:rsidP="0059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79E">
              <w:t>The task progress must be updated in two different tables, which means that if information is retrieved in the middle of the transaction, the information will not be coherent.</w:t>
            </w:r>
          </w:p>
        </w:tc>
      </w:tr>
      <w:tr w:rsidR="00597912" w:rsidTr="0059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97912" w:rsidRDefault="00597912" w:rsidP="00597912">
            <w:pPr>
              <w:rPr>
                <w:b w:val="0"/>
              </w:rPr>
            </w:pPr>
          </w:p>
        </w:tc>
      </w:tr>
    </w:tbl>
    <w:p w:rsidR="00597912" w:rsidRDefault="00597912" w:rsidP="00597912">
      <w:pPr>
        <w:rPr>
          <w:b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28479E" w:rsidTr="0023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597912" w:rsidRDefault="0028479E" w:rsidP="00236859">
            <w:r w:rsidRPr="00597912">
              <w:t>T0</w:t>
            </w:r>
            <w:r w:rsidR="00EA32FD">
              <w:t>2</w:t>
            </w:r>
          </w:p>
        </w:tc>
        <w:tc>
          <w:tcPr>
            <w:tcW w:w="6656" w:type="dxa"/>
          </w:tcPr>
          <w:p w:rsidR="0028479E" w:rsidRDefault="00EA32FD" w:rsidP="00236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Send message to forum</w:t>
            </w:r>
          </w:p>
        </w:tc>
      </w:tr>
      <w:tr w:rsidR="0028479E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597912" w:rsidRDefault="0028479E" w:rsidP="00236859">
            <w:r w:rsidRPr="00597912">
              <w:t>Isolation level</w:t>
            </w:r>
          </w:p>
        </w:tc>
        <w:tc>
          <w:tcPr>
            <w:tcW w:w="6656" w:type="dxa"/>
          </w:tcPr>
          <w:p w:rsidR="0028479E" w:rsidRDefault="0028479E" w:rsidP="0023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8479E" w:rsidTr="00236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28479E" w:rsidRDefault="0028479E" w:rsidP="00236859">
            <w:r w:rsidRPr="0028479E">
              <w:t>Justification</w:t>
            </w:r>
          </w:p>
        </w:tc>
        <w:tc>
          <w:tcPr>
            <w:tcW w:w="6656" w:type="dxa"/>
          </w:tcPr>
          <w:p w:rsidR="0028479E" w:rsidRPr="0028479E" w:rsidRDefault="00EA32FD" w:rsidP="0023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new message is sent (new instance in Message table), the last messages sent to the forum must be re-selected, or the user will not have access to updated information.</w:t>
            </w:r>
          </w:p>
        </w:tc>
      </w:tr>
      <w:tr w:rsidR="0028479E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8479E" w:rsidRDefault="0028479E" w:rsidP="00236859">
            <w:pPr>
              <w:rPr>
                <w:b w:val="0"/>
              </w:rPr>
            </w:pPr>
          </w:p>
        </w:tc>
      </w:tr>
    </w:tbl>
    <w:p w:rsidR="0028479E" w:rsidRDefault="0028479E" w:rsidP="00597912">
      <w:pPr>
        <w:rPr>
          <w:b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28479E" w:rsidTr="0023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597912" w:rsidRDefault="0028479E" w:rsidP="00236859">
            <w:r w:rsidRPr="00597912">
              <w:t>T0</w:t>
            </w:r>
            <w:r w:rsidR="00EA32FD">
              <w:t>3</w:t>
            </w:r>
          </w:p>
        </w:tc>
        <w:tc>
          <w:tcPr>
            <w:tcW w:w="6656" w:type="dxa"/>
          </w:tcPr>
          <w:p w:rsidR="0028479E" w:rsidRDefault="00EA32FD" w:rsidP="00236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task</w:t>
            </w:r>
          </w:p>
        </w:tc>
      </w:tr>
      <w:tr w:rsidR="0028479E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597912" w:rsidRDefault="0028479E" w:rsidP="00236859">
            <w:r w:rsidRPr="00597912">
              <w:t>Isolation level</w:t>
            </w:r>
          </w:p>
        </w:tc>
        <w:tc>
          <w:tcPr>
            <w:tcW w:w="6656" w:type="dxa"/>
          </w:tcPr>
          <w:p w:rsidR="0028479E" w:rsidRDefault="0028479E" w:rsidP="0023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8479E" w:rsidTr="00236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79E" w:rsidRPr="0028479E" w:rsidRDefault="0028479E" w:rsidP="00236859">
            <w:r w:rsidRPr="0028479E">
              <w:t>Justification</w:t>
            </w:r>
          </w:p>
        </w:tc>
        <w:tc>
          <w:tcPr>
            <w:tcW w:w="6656" w:type="dxa"/>
          </w:tcPr>
          <w:p w:rsidR="0028479E" w:rsidRPr="0028479E" w:rsidRDefault="00EA32FD" w:rsidP="0023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board’s tasks must be re-read</w:t>
            </w:r>
            <w:r w:rsidR="007E49E5">
              <w:t xml:space="preserve"> after the addition of each new task, or the user will not have access to updated information.</w:t>
            </w:r>
          </w:p>
        </w:tc>
      </w:tr>
      <w:tr w:rsidR="0028479E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8479E" w:rsidRDefault="0028479E" w:rsidP="00236859">
            <w:pPr>
              <w:rPr>
                <w:b w:val="0"/>
              </w:rPr>
            </w:pPr>
          </w:p>
        </w:tc>
      </w:tr>
    </w:tbl>
    <w:p w:rsidR="0028479E" w:rsidRDefault="0028479E" w:rsidP="00597912">
      <w:pPr>
        <w:rPr>
          <w:b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EA32FD" w:rsidTr="0023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32FD" w:rsidRPr="00597912" w:rsidRDefault="00EA32FD" w:rsidP="00236859">
            <w:r w:rsidRPr="00597912">
              <w:t>T0</w:t>
            </w:r>
            <w:r>
              <w:t>4</w:t>
            </w:r>
          </w:p>
        </w:tc>
        <w:tc>
          <w:tcPr>
            <w:tcW w:w="6656" w:type="dxa"/>
          </w:tcPr>
          <w:p w:rsidR="00EA32FD" w:rsidRDefault="00EA32FD" w:rsidP="00236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board</w:t>
            </w:r>
          </w:p>
        </w:tc>
      </w:tr>
      <w:tr w:rsidR="00EA32FD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32FD" w:rsidRPr="00597912" w:rsidRDefault="00EA32FD" w:rsidP="00236859">
            <w:r w:rsidRPr="00597912">
              <w:t>Isolation level</w:t>
            </w:r>
          </w:p>
        </w:tc>
        <w:tc>
          <w:tcPr>
            <w:tcW w:w="6656" w:type="dxa"/>
          </w:tcPr>
          <w:p w:rsidR="00EA32FD" w:rsidRDefault="00EA32FD" w:rsidP="0023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E49E5" w:rsidTr="00236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49E5" w:rsidRPr="0028479E" w:rsidRDefault="007E49E5" w:rsidP="007E49E5">
            <w:r w:rsidRPr="0028479E">
              <w:t>Justification</w:t>
            </w:r>
          </w:p>
        </w:tc>
        <w:tc>
          <w:tcPr>
            <w:tcW w:w="6656" w:type="dxa"/>
          </w:tcPr>
          <w:p w:rsidR="007E49E5" w:rsidRPr="0028479E" w:rsidRDefault="007E49E5" w:rsidP="007E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project’s boards</w:t>
            </w:r>
            <w:r>
              <w:t xml:space="preserve"> must be re-read after the addition of each new </w:t>
            </w:r>
            <w:r>
              <w:t>board</w:t>
            </w:r>
            <w:r>
              <w:t>, or the user will not have access to updated information.</w:t>
            </w:r>
          </w:p>
        </w:tc>
      </w:tr>
      <w:tr w:rsidR="007E49E5" w:rsidTr="0023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E49E5" w:rsidRDefault="007E49E5" w:rsidP="007E49E5">
            <w:pPr>
              <w:rPr>
                <w:b w:val="0"/>
              </w:rPr>
            </w:pPr>
          </w:p>
        </w:tc>
      </w:tr>
    </w:tbl>
    <w:p w:rsidR="00EA32FD" w:rsidRPr="00597912" w:rsidRDefault="00EA32FD" w:rsidP="00597912">
      <w:pPr>
        <w:rPr>
          <w:b/>
        </w:rPr>
      </w:pPr>
    </w:p>
    <w:sectPr w:rsidR="00EA32FD" w:rsidRPr="00597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2FA6"/>
    <w:multiLevelType w:val="multilevel"/>
    <w:tmpl w:val="8C367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62A2676"/>
    <w:multiLevelType w:val="multilevel"/>
    <w:tmpl w:val="8C367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A66418"/>
    <w:multiLevelType w:val="hybridMultilevel"/>
    <w:tmpl w:val="7DA236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75039"/>
    <w:multiLevelType w:val="hybridMultilevel"/>
    <w:tmpl w:val="796C8D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5"/>
    <w:rsid w:val="0007057B"/>
    <w:rsid w:val="00232063"/>
    <w:rsid w:val="0028479E"/>
    <w:rsid w:val="003A30DE"/>
    <w:rsid w:val="00423CB5"/>
    <w:rsid w:val="005157EC"/>
    <w:rsid w:val="00597912"/>
    <w:rsid w:val="0063475A"/>
    <w:rsid w:val="006C16EC"/>
    <w:rsid w:val="007E49E5"/>
    <w:rsid w:val="007F679D"/>
    <w:rsid w:val="00803A35"/>
    <w:rsid w:val="00993983"/>
    <w:rsid w:val="00E72457"/>
    <w:rsid w:val="00E76D38"/>
    <w:rsid w:val="00E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793B"/>
  <w15:chartTrackingRefBased/>
  <w15:docId w15:val="{0848B1C8-2A0B-4F4F-8498-3F8A60AE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CB5"/>
    <w:pPr>
      <w:spacing w:line="256" w:lineRule="auto"/>
    </w:pPr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CB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423CB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">
    <w:name w:val="Table Grid"/>
    <w:basedOn w:val="Tabelanormal"/>
    <w:uiPriority w:val="39"/>
    <w:rsid w:val="0042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2</cp:revision>
  <dcterms:created xsi:type="dcterms:W3CDTF">2018-04-16T11:27:00Z</dcterms:created>
  <dcterms:modified xsi:type="dcterms:W3CDTF">2018-04-21T12:34:00Z</dcterms:modified>
</cp:coreProperties>
</file>
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C490C" w14:textId="52BBB005" w:rsidR="00AE0F9D" w:rsidRDefault="000862A2" w:rsidP="000074A8">
      <w:pPr>
        <w:spacing w:after="0"/>
        <w:rPr>
          <w:b/>
          <w:sz w:val="32"/>
          <w:u w:val="single"/>
        </w:rPr>
      </w:pPr>
      <w:r w:rsidRPr="00F6538B">
        <w:rPr>
          <w:b/>
          <w:sz w:val="32"/>
          <w:u w:val="single"/>
        </w:rPr>
        <w:t>A8 – Vertical prototype</w:t>
      </w:r>
    </w:p>
    <w:p w14:paraId="262811D7" w14:textId="77777777" w:rsidR="000C3B6A" w:rsidRDefault="000C3B6A" w:rsidP="000074A8">
      <w:pPr>
        <w:spacing w:after="0"/>
        <w:ind w:firstLine="708"/>
      </w:pPr>
    </w:p>
    <w:p w14:paraId="055C8431" w14:textId="6A413581" w:rsidR="00F6538B" w:rsidRDefault="00F6538B" w:rsidP="000074A8">
      <w:pPr>
        <w:spacing w:after="0"/>
        <w:ind w:firstLine="708"/>
      </w:pPr>
      <w:r>
        <w:t>The vertical prototype includes the implementation of two user stories (login and create project) using Laravel and Docker.</w:t>
      </w:r>
    </w:p>
    <w:p w14:paraId="62AE82E2" w14:textId="4D35F8E9" w:rsidR="000C3B6A" w:rsidRDefault="000C3B6A" w:rsidP="000074A8">
      <w:pPr>
        <w:spacing w:after="0"/>
        <w:ind w:firstLine="708"/>
      </w:pPr>
    </w:p>
    <w:p w14:paraId="2A9AD25F" w14:textId="77777777" w:rsidR="000C3B6A" w:rsidRDefault="000C3B6A" w:rsidP="000074A8">
      <w:pPr>
        <w:spacing w:after="0"/>
        <w:ind w:firstLine="708"/>
      </w:pPr>
    </w:p>
    <w:p w14:paraId="24691A5A" w14:textId="59FD10BF" w:rsidR="00F6538B" w:rsidRDefault="00F6538B" w:rsidP="000074A8">
      <w:pPr>
        <w:pStyle w:val="PargrafodaLista"/>
        <w:numPr>
          <w:ilvl w:val="0"/>
          <w:numId w:val="1"/>
        </w:num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Implemented features</w:t>
      </w:r>
    </w:p>
    <w:p w14:paraId="13BCCDF5" w14:textId="77777777" w:rsidR="000C3B6A" w:rsidRPr="00F6538B" w:rsidRDefault="000C3B6A" w:rsidP="000074A8">
      <w:pPr>
        <w:pStyle w:val="PargrafodaLista"/>
        <w:spacing w:after="0"/>
        <w:rPr>
          <w:b/>
          <w:sz w:val="28"/>
          <w:u w:val="single"/>
        </w:rPr>
      </w:pPr>
    </w:p>
    <w:p w14:paraId="1839C3FB" w14:textId="5BDFFCF4" w:rsidR="00F6538B" w:rsidRDefault="00F6538B" w:rsidP="000074A8">
      <w:pPr>
        <w:pStyle w:val="PargrafodaLista"/>
        <w:numPr>
          <w:ilvl w:val="1"/>
          <w:numId w:val="1"/>
        </w:numPr>
        <w:spacing w:after="0"/>
        <w:rPr>
          <w:b/>
          <w:sz w:val="24"/>
          <w:u w:val="single"/>
        </w:rPr>
      </w:pPr>
      <w:r w:rsidRPr="00F6538B">
        <w:rPr>
          <w:b/>
          <w:sz w:val="24"/>
          <w:u w:val="single"/>
        </w:rPr>
        <w:t>Implemented user stories</w:t>
      </w:r>
    </w:p>
    <w:p w14:paraId="3AF80936" w14:textId="77777777" w:rsidR="000C3B6A" w:rsidRDefault="000C3B6A" w:rsidP="000C3B6A">
      <w:pPr>
        <w:pStyle w:val="PargrafodaLista"/>
        <w:spacing w:after="0"/>
        <w:ind w:left="1440"/>
        <w:rPr>
          <w:b/>
          <w:sz w:val="24"/>
          <w:u w:val="single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4530"/>
      </w:tblGrid>
      <w:tr w:rsidR="00A645C5" w14:paraId="53C00170" w14:textId="77777777" w:rsidTr="00A64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857024F" w14:textId="52D7A024" w:rsidR="00A645C5" w:rsidRDefault="00A645C5" w:rsidP="000074A8">
            <w:r>
              <w:t>User story reference</w:t>
            </w:r>
          </w:p>
        </w:tc>
        <w:tc>
          <w:tcPr>
            <w:tcW w:w="1559" w:type="dxa"/>
          </w:tcPr>
          <w:p w14:paraId="2D005350" w14:textId="7A282578" w:rsidR="00A645C5" w:rsidRDefault="00A645C5" w:rsidP="0000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134" w:type="dxa"/>
          </w:tcPr>
          <w:p w14:paraId="0088E9E6" w14:textId="0E937EBC" w:rsidR="00A645C5" w:rsidRDefault="00A645C5" w:rsidP="0000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530" w:type="dxa"/>
          </w:tcPr>
          <w:p w14:paraId="1F81DB1F" w14:textId="4220403A" w:rsidR="00A645C5" w:rsidRDefault="00A645C5" w:rsidP="0000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645C5" w:rsidRPr="00A645C5" w14:paraId="0FC53B22" w14:textId="77777777" w:rsidTr="00A6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040E7A" w14:textId="57F18476" w:rsidR="00A645C5" w:rsidRPr="00A645C5" w:rsidRDefault="00A645C5" w:rsidP="000074A8">
            <w:pPr>
              <w:rPr>
                <w:b w:val="0"/>
              </w:rPr>
            </w:pPr>
            <w:r>
              <w:rPr>
                <w:b w:val="0"/>
              </w:rPr>
              <w:t>US01</w:t>
            </w:r>
          </w:p>
        </w:tc>
        <w:tc>
          <w:tcPr>
            <w:tcW w:w="1559" w:type="dxa"/>
          </w:tcPr>
          <w:p w14:paraId="1EAC25F4" w14:textId="0C5462F0" w:rsidR="00A645C5" w:rsidRDefault="00A645C5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Sign-in</w:t>
            </w:r>
          </w:p>
        </w:tc>
        <w:tc>
          <w:tcPr>
            <w:tcW w:w="1134" w:type="dxa"/>
          </w:tcPr>
          <w:p w14:paraId="4D38CDFE" w14:textId="067DA187" w:rsidR="00A645C5" w:rsidRDefault="00A645C5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530" w:type="dxa"/>
          </w:tcPr>
          <w:p w14:paraId="174366A3" w14:textId="6B3A8989" w:rsidR="00A645C5" w:rsidRPr="00A645C5" w:rsidRDefault="00A645C5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5C5">
              <w:rPr>
                <w:lang w:val="en-US"/>
              </w:rPr>
              <w:t xml:space="preserve">As a </w:t>
            </w:r>
            <w:r w:rsidRPr="00A645C5">
              <w:rPr>
                <w:i/>
                <w:lang w:val="en-US"/>
              </w:rPr>
              <w:t>Visitor</w:t>
            </w:r>
            <w:r w:rsidRPr="00A645C5">
              <w:rPr>
                <w:lang w:val="en-US"/>
              </w:rPr>
              <w:t>, I want to</w:t>
            </w:r>
            <w:r>
              <w:rPr>
                <w:lang w:val="en-US"/>
              </w:rPr>
              <w:t xml:space="preserve"> log-in into the system, so that I can access privileged information.</w:t>
            </w:r>
          </w:p>
        </w:tc>
      </w:tr>
      <w:tr w:rsidR="00A645C5" w:rsidRPr="00A645C5" w14:paraId="244346B3" w14:textId="77777777" w:rsidTr="00A6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65F39A" w14:textId="1AEFDBBF" w:rsidR="00A645C5" w:rsidRDefault="00A645C5" w:rsidP="000074A8">
            <w:pPr>
              <w:rPr>
                <w:b w:val="0"/>
              </w:rPr>
            </w:pPr>
            <w:r>
              <w:rPr>
                <w:b w:val="0"/>
              </w:rPr>
              <w:t>US02</w:t>
            </w:r>
          </w:p>
        </w:tc>
        <w:tc>
          <w:tcPr>
            <w:tcW w:w="1559" w:type="dxa"/>
          </w:tcPr>
          <w:p w14:paraId="743F3ED2" w14:textId="1355FB30" w:rsidR="00A645C5" w:rsidRDefault="00A645C5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1134" w:type="dxa"/>
          </w:tcPr>
          <w:p w14:paraId="395A035D" w14:textId="5130A3D7" w:rsidR="00A645C5" w:rsidRDefault="00A645C5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530" w:type="dxa"/>
          </w:tcPr>
          <w:p w14:paraId="4D3FD10A" w14:textId="665E4CC8" w:rsidR="00A645C5" w:rsidRPr="00A645C5" w:rsidRDefault="00A645C5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5C5">
              <w:rPr>
                <w:lang w:val="en-US"/>
              </w:rPr>
              <w:t xml:space="preserve">As a </w:t>
            </w:r>
            <w:r w:rsidRPr="00A645C5">
              <w:rPr>
                <w:i/>
                <w:lang w:val="en-US"/>
              </w:rPr>
              <w:t>Visitor</w:t>
            </w:r>
            <w:r w:rsidRPr="00A645C5">
              <w:rPr>
                <w:lang w:val="en-US"/>
              </w:rPr>
              <w:t>, I want to</w:t>
            </w:r>
            <w:r>
              <w:rPr>
                <w:lang w:val="en-US"/>
              </w:rPr>
              <w:t xml:space="preserve"> access the website’s homepage, so that I can see it’s brief presentation (home, about us, projects and contacts sections).</w:t>
            </w:r>
          </w:p>
        </w:tc>
      </w:tr>
      <w:tr w:rsidR="00A645C5" w:rsidRPr="00A645C5" w14:paraId="09F2F1D3" w14:textId="77777777" w:rsidTr="00A64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160EDF" w14:textId="7A3FFAD1" w:rsidR="00A645C5" w:rsidRDefault="00A645C5" w:rsidP="000074A8">
            <w:pPr>
              <w:rPr>
                <w:b w:val="0"/>
              </w:rPr>
            </w:pPr>
            <w:r>
              <w:rPr>
                <w:b w:val="0"/>
              </w:rPr>
              <w:t>US03</w:t>
            </w:r>
          </w:p>
        </w:tc>
        <w:tc>
          <w:tcPr>
            <w:tcW w:w="1559" w:type="dxa"/>
          </w:tcPr>
          <w:p w14:paraId="77457872" w14:textId="72ED624E" w:rsidR="00A645C5" w:rsidRDefault="00A645C5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1134" w:type="dxa"/>
          </w:tcPr>
          <w:p w14:paraId="3F2A9BC9" w14:textId="3888CF0E" w:rsidR="00A645C5" w:rsidRDefault="00A645C5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530" w:type="dxa"/>
          </w:tcPr>
          <w:p w14:paraId="60A736EC" w14:textId="656ED4D1" w:rsidR="00A645C5" w:rsidRPr="00A645C5" w:rsidRDefault="00A645C5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>, I want to be able to log out from the system.</w:t>
            </w:r>
          </w:p>
        </w:tc>
      </w:tr>
      <w:tr w:rsidR="00A645C5" w:rsidRPr="00A645C5" w14:paraId="5FD963BB" w14:textId="77777777" w:rsidTr="00A64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5E5081" w14:textId="4CFF4DE8" w:rsidR="00A645C5" w:rsidRDefault="00A645C5" w:rsidP="000074A8">
            <w:pPr>
              <w:rPr>
                <w:b w:val="0"/>
              </w:rPr>
            </w:pPr>
            <w:r>
              <w:rPr>
                <w:b w:val="0"/>
              </w:rPr>
              <w:t>US04</w:t>
            </w:r>
          </w:p>
        </w:tc>
        <w:tc>
          <w:tcPr>
            <w:tcW w:w="1559" w:type="dxa"/>
          </w:tcPr>
          <w:p w14:paraId="63434A04" w14:textId="44FF545E" w:rsidR="00A645C5" w:rsidRDefault="00A645C5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project</w:t>
            </w:r>
          </w:p>
        </w:tc>
        <w:tc>
          <w:tcPr>
            <w:tcW w:w="1134" w:type="dxa"/>
          </w:tcPr>
          <w:p w14:paraId="277B5D89" w14:textId="60CD540E" w:rsidR="00A645C5" w:rsidRDefault="00A645C5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530" w:type="dxa"/>
          </w:tcPr>
          <w:p w14:paraId="42C021B1" w14:textId="17A31C9D" w:rsidR="00A645C5" w:rsidRPr="00A645C5" w:rsidRDefault="00A645C5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r>
              <w:rPr>
                <w:i/>
                <w:lang w:val="en-US"/>
              </w:rPr>
              <w:t>User</w:t>
            </w:r>
            <w:r>
              <w:rPr>
                <w:lang w:val="en-US"/>
              </w:rPr>
              <w:t>, I want to be able to create a new project.</w:t>
            </w:r>
          </w:p>
        </w:tc>
      </w:tr>
    </w:tbl>
    <w:p w14:paraId="067128B8" w14:textId="63C7FD43" w:rsidR="00F6538B" w:rsidRDefault="00F6538B" w:rsidP="000074A8">
      <w:pPr>
        <w:spacing w:after="0"/>
        <w:rPr>
          <w:lang w:val="en-US"/>
        </w:rPr>
      </w:pPr>
    </w:p>
    <w:p w14:paraId="0A4BE323" w14:textId="77777777" w:rsidR="000C3B6A" w:rsidRDefault="000C3B6A" w:rsidP="000074A8">
      <w:pPr>
        <w:spacing w:after="0"/>
        <w:rPr>
          <w:lang w:val="en-US"/>
        </w:rPr>
      </w:pPr>
    </w:p>
    <w:p w14:paraId="2A78B0E0" w14:textId="067579A2" w:rsidR="000C3B6A" w:rsidRPr="000C3B6A" w:rsidRDefault="00A645C5" w:rsidP="000C3B6A">
      <w:pPr>
        <w:pStyle w:val="PargrafodaLista"/>
        <w:numPr>
          <w:ilvl w:val="1"/>
          <w:numId w:val="1"/>
        </w:numPr>
        <w:spacing w:after="0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Implemented web resources</w:t>
      </w:r>
    </w:p>
    <w:p w14:paraId="31064B1D" w14:textId="77777777" w:rsidR="000C3B6A" w:rsidRPr="00A645C5" w:rsidRDefault="000C3B6A" w:rsidP="000C3B6A">
      <w:pPr>
        <w:pStyle w:val="PargrafodaLista"/>
        <w:spacing w:after="0"/>
        <w:ind w:left="1440"/>
        <w:rPr>
          <w:b/>
          <w:sz w:val="24"/>
          <w:u w:val="single"/>
          <w:lang w:val="en-US"/>
        </w:rPr>
      </w:pPr>
    </w:p>
    <w:p w14:paraId="0F34C4BA" w14:textId="597C76B1" w:rsidR="00A645C5" w:rsidRDefault="000074A8" w:rsidP="000074A8">
      <w:pPr>
        <w:spacing w:after="0"/>
        <w:rPr>
          <w:b/>
          <w:lang w:val="en-US"/>
        </w:rPr>
      </w:pPr>
      <w:r>
        <w:rPr>
          <w:b/>
          <w:lang w:val="en-US"/>
        </w:rPr>
        <w:t>Module M01: Authentication and individual profile</w:t>
      </w:r>
    </w:p>
    <w:p w14:paraId="16E2585E" w14:textId="77777777" w:rsidR="000C3B6A" w:rsidRPr="000074A8" w:rsidRDefault="000C3B6A" w:rsidP="000074A8">
      <w:pPr>
        <w:spacing w:after="0"/>
        <w:rPr>
          <w:b/>
          <w:lang w:val="en-US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256"/>
        <w:gridCol w:w="2409"/>
      </w:tblGrid>
      <w:tr w:rsidR="000074A8" w14:paraId="63F328C7" w14:textId="77777777" w:rsidTr="00007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33FF0C" w14:textId="2A55088B" w:rsidR="000074A8" w:rsidRDefault="000074A8" w:rsidP="000074A8">
            <w:pPr>
              <w:rPr>
                <w:lang w:val="en-US"/>
              </w:rPr>
            </w:pPr>
            <w:r>
              <w:rPr>
                <w:lang w:val="en-US"/>
              </w:rPr>
              <w:t>Web resource reference</w:t>
            </w:r>
          </w:p>
        </w:tc>
        <w:tc>
          <w:tcPr>
            <w:tcW w:w="2409" w:type="dxa"/>
          </w:tcPr>
          <w:p w14:paraId="11CC4156" w14:textId="219FFB98" w:rsidR="000074A8" w:rsidRDefault="000074A8" w:rsidP="0000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</w:tr>
      <w:tr w:rsidR="000074A8" w14:paraId="29774098" w14:textId="77777777" w:rsidTr="000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703E67" w14:textId="1740CF2D" w:rsidR="000074A8" w:rsidRP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R101: Login form</w:t>
            </w:r>
          </w:p>
        </w:tc>
        <w:tc>
          <w:tcPr>
            <w:tcW w:w="2409" w:type="dxa"/>
          </w:tcPr>
          <w:p w14:paraId="27169C4F" w14:textId="50FBAF05" w:rsidR="000074A8" w:rsidRDefault="00FF1C91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pt-PT" w:eastAsia="pt-PT"/>
              </w:rPr>
              <w:drawing>
                <wp:anchor distT="0" distB="0" distL="114300" distR="114300" simplePos="0" relativeHeight="251658240" behindDoc="1" locked="0" layoutInCell="1" allowOverlap="1" wp14:anchorId="7810C90A" wp14:editId="03208099">
                  <wp:simplePos x="0" y="0"/>
                  <wp:positionH relativeFrom="column">
                    <wp:posOffset>-17334</wp:posOffset>
                  </wp:positionH>
                  <wp:positionV relativeFrom="paragraph">
                    <wp:posOffset>0</wp:posOffset>
                  </wp:positionV>
                  <wp:extent cx="171450" cy="171450"/>
                  <wp:effectExtent l="0" t="0" r="0" b="0"/>
                  <wp:wrapThrough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hrough>
                  <wp:docPr id="1" name="Gráfico 1" descr="Globo Terrestre - Europa e Áf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rthGlobeEuropeAfrica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/login</w:t>
            </w:r>
          </w:p>
        </w:tc>
      </w:tr>
      <w:tr w:rsidR="000074A8" w14:paraId="0BB0EA16" w14:textId="77777777" w:rsidTr="00007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768A3F" w14:textId="7017C51D" w:rsid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R102: Login action</w:t>
            </w:r>
          </w:p>
        </w:tc>
        <w:tc>
          <w:tcPr>
            <w:tcW w:w="2409" w:type="dxa"/>
          </w:tcPr>
          <w:p w14:paraId="4CA25C04" w14:textId="4289711E" w:rsidR="000074A8" w:rsidRDefault="00FE6613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 /login</w:t>
            </w:r>
          </w:p>
        </w:tc>
      </w:tr>
      <w:tr w:rsidR="000074A8" w14:paraId="6873988F" w14:textId="77777777" w:rsidTr="000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4FE498E" w14:textId="73CBE120" w:rsid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R103: Logout action</w:t>
            </w:r>
          </w:p>
        </w:tc>
        <w:tc>
          <w:tcPr>
            <w:tcW w:w="2409" w:type="dxa"/>
          </w:tcPr>
          <w:p w14:paraId="6A58B70F" w14:textId="075B5C97" w:rsidR="000074A8" w:rsidRDefault="00FE6613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 /logout</w:t>
            </w:r>
          </w:p>
        </w:tc>
      </w:tr>
      <w:tr w:rsidR="000074A8" w14:paraId="28F2C4D3" w14:textId="77777777" w:rsidTr="00007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6EAE65" w14:textId="139AF230" w:rsid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R106: View personal information</w:t>
            </w:r>
          </w:p>
        </w:tc>
        <w:tc>
          <w:tcPr>
            <w:tcW w:w="2409" w:type="dxa"/>
          </w:tcPr>
          <w:p w14:paraId="6E25531F" w14:textId="56773FBD" w:rsidR="000074A8" w:rsidRDefault="00FF1C91" w:rsidP="0000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pt-PT" w:eastAsia="pt-PT"/>
              </w:rPr>
              <w:drawing>
                <wp:anchor distT="0" distB="0" distL="114300" distR="114300" simplePos="0" relativeHeight="251664384" behindDoc="1" locked="0" layoutInCell="1" allowOverlap="1" wp14:anchorId="71FFDD48" wp14:editId="6BA93687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0</wp:posOffset>
                  </wp:positionV>
                  <wp:extent cx="171450" cy="171450"/>
                  <wp:effectExtent l="0" t="0" r="0" b="0"/>
                  <wp:wrapThrough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hrough>
                  <wp:docPr id="9" name="Gráfico 9" descr="Globo Terrestre - Europa e Áf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rthGlobeEuropeAfrica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7" w:history="1">
              <w:r w:rsidRPr="00FE6613">
                <w:rPr>
                  <w:rStyle w:val="Hiperligao"/>
                  <w:lang w:val="en-US"/>
                </w:rPr>
                <w:t>/{id}/personalInfo</w:t>
              </w:r>
            </w:hyperlink>
          </w:p>
        </w:tc>
      </w:tr>
      <w:tr w:rsidR="000074A8" w14:paraId="7F3CE08F" w14:textId="77777777" w:rsidTr="00007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47C83E" w14:textId="2D5BD35A" w:rsid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R118: View user’s projects</w:t>
            </w:r>
          </w:p>
        </w:tc>
        <w:tc>
          <w:tcPr>
            <w:tcW w:w="2409" w:type="dxa"/>
          </w:tcPr>
          <w:p w14:paraId="35D9CA91" w14:textId="7E030507" w:rsidR="000074A8" w:rsidRDefault="00FF1C91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pt-PT" w:eastAsia="pt-PT"/>
              </w:rPr>
              <w:drawing>
                <wp:anchor distT="0" distB="0" distL="114300" distR="114300" simplePos="0" relativeHeight="251666432" behindDoc="1" locked="0" layoutInCell="1" allowOverlap="1" wp14:anchorId="69D1F67B" wp14:editId="0337EB6E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0</wp:posOffset>
                  </wp:positionV>
                  <wp:extent cx="171450" cy="171450"/>
                  <wp:effectExtent l="0" t="0" r="0" b="0"/>
                  <wp:wrapThrough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hrough>
                  <wp:docPr id="10" name="Gráfico 10" descr="Globo Terrestre - Europa e Áf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rthGlobeEuropeAfrica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8" w:history="1">
              <w:r w:rsidR="00FE6613" w:rsidRPr="00D57B38">
                <w:rPr>
                  <w:rStyle w:val="Hiperligao"/>
                  <w:lang w:val="en-US"/>
                </w:rPr>
                <w:t>/{id}/projects</w:t>
              </w:r>
            </w:hyperlink>
          </w:p>
        </w:tc>
      </w:tr>
    </w:tbl>
    <w:p w14:paraId="50F2613D" w14:textId="41B0A2C2" w:rsidR="00A645C5" w:rsidRDefault="00A645C5" w:rsidP="000074A8">
      <w:pPr>
        <w:spacing w:after="0"/>
        <w:rPr>
          <w:lang w:val="en-US"/>
        </w:rPr>
      </w:pPr>
    </w:p>
    <w:p w14:paraId="097FDBCD" w14:textId="487F577D" w:rsidR="000074A8" w:rsidRPr="000074A8" w:rsidRDefault="000074A8" w:rsidP="000074A8">
      <w:pPr>
        <w:spacing w:after="0"/>
        <w:rPr>
          <w:b/>
          <w:lang w:val="en-US"/>
        </w:rPr>
      </w:pPr>
      <w:r>
        <w:rPr>
          <w:b/>
          <w:lang w:val="en-US"/>
        </w:rPr>
        <w:t>Module M07: Static pages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256"/>
        <w:gridCol w:w="2409"/>
      </w:tblGrid>
      <w:tr w:rsidR="000074A8" w14:paraId="27C01E5A" w14:textId="77777777" w:rsidTr="0071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200E5C" w14:textId="77777777" w:rsidR="000074A8" w:rsidRDefault="000074A8" w:rsidP="000074A8">
            <w:pPr>
              <w:rPr>
                <w:lang w:val="en-US"/>
              </w:rPr>
            </w:pPr>
            <w:r>
              <w:rPr>
                <w:lang w:val="en-US"/>
              </w:rPr>
              <w:t>Web resource reference</w:t>
            </w:r>
          </w:p>
        </w:tc>
        <w:tc>
          <w:tcPr>
            <w:tcW w:w="2409" w:type="dxa"/>
          </w:tcPr>
          <w:p w14:paraId="2DD38C75" w14:textId="77777777" w:rsidR="000074A8" w:rsidRDefault="000074A8" w:rsidP="00007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</w:tr>
      <w:tr w:rsidR="000074A8" w14:paraId="4FE16CBD" w14:textId="77777777" w:rsidTr="0071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591EDE" w14:textId="21A49218" w:rsidR="000074A8" w:rsidRPr="000074A8" w:rsidRDefault="000074A8" w:rsidP="000074A8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R702: Homepage</w:t>
            </w:r>
          </w:p>
        </w:tc>
        <w:tc>
          <w:tcPr>
            <w:tcW w:w="2409" w:type="dxa"/>
          </w:tcPr>
          <w:p w14:paraId="4601D8A8" w14:textId="135604F7" w:rsidR="000074A8" w:rsidRDefault="00FF1C91" w:rsidP="0000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val="pt-PT" w:eastAsia="pt-PT"/>
              </w:rPr>
              <w:drawing>
                <wp:anchor distT="0" distB="0" distL="114300" distR="114300" simplePos="0" relativeHeight="251668480" behindDoc="1" locked="0" layoutInCell="1" allowOverlap="1" wp14:anchorId="60BA71EE" wp14:editId="47DC36B2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635</wp:posOffset>
                  </wp:positionV>
                  <wp:extent cx="171450" cy="171450"/>
                  <wp:effectExtent l="0" t="0" r="0" b="0"/>
                  <wp:wrapThrough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hrough>
                  <wp:docPr id="11" name="Gráfico 11" descr="Globo Terrestre - Europa e Áf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rthGlobeEuropeAfrica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FE6613" w:rsidRPr="00FE6613">
                <w:rPr>
                  <w:rStyle w:val="Hiperligao"/>
                  <w:lang w:val="en-US"/>
                </w:rPr>
                <w:t>/home</w:t>
              </w:r>
            </w:hyperlink>
          </w:p>
        </w:tc>
      </w:tr>
    </w:tbl>
    <w:p w14:paraId="3060B801" w14:textId="418572AB" w:rsidR="000074A8" w:rsidRDefault="000074A8" w:rsidP="000074A8">
      <w:pPr>
        <w:spacing w:after="0"/>
        <w:rPr>
          <w:lang w:val="en-US"/>
        </w:rPr>
      </w:pPr>
    </w:p>
    <w:p w14:paraId="378CDCB1" w14:textId="1085442E" w:rsidR="000074A8" w:rsidRDefault="000074A8" w:rsidP="000074A8">
      <w:pPr>
        <w:spacing w:after="0"/>
        <w:rPr>
          <w:lang w:val="en-US"/>
        </w:rPr>
      </w:pPr>
    </w:p>
    <w:p w14:paraId="63955EFE" w14:textId="77777777" w:rsidR="000C3B6A" w:rsidRDefault="000C3B6A" w:rsidP="000074A8">
      <w:pPr>
        <w:spacing w:after="0"/>
        <w:rPr>
          <w:lang w:val="en-US"/>
        </w:rPr>
      </w:pPr>
    </w:p>
    <w:p w14:paraId="188BD3EE" w14:textId="5E274633" w:rsidR="00A645C5" w:rsidRPr="00A645C5" w:rsidRDefault="00A645C5" w:rsidP="000074A8">
      <w:pPr>
        <w:pStyle w:val="PargrafodaLista"/>
        <w:numPr>
          <w:ilvl w:val="0"/>
          <w:numId w:val="1"/>
        </w:numPr>
        <w:spacing w:after="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Prototype</w:t>
      </w:r>
    </w:p>
    <w:p w14:paraId="23BCF8BB" w14:textId="24D1FBBD" w:rsidR="00A645C5" w:rsidRDefault="00A645C5" w:rsidP="000074A8">
      <w:pPr>
        <w:spacing w:after="0"/>
        <w:rPr>
          <w:lang w:val="en-US"/>
        </w:rPr>
      </w:pPr>
      <w:r>
        <w:rPr>
          <w:lang w:val="en-US"/>
        </w:rPr>
        <w:t xml:space="preserve">The prototype is available at: </w:t>
      </w:r>
      <w:hyperlink r:id="rId10" w:history="1">
        <w:r w:rsidR="000074A8" w:rsidRPr="009F4E76">
          <w:rPr>
            <w:rStyle w:val="Hiperligao"/>
            <w:lang w:val="en-US"/>
          </w:rPr>
          <w:t>http://lbaw1734.lbaw-prod.fe.up.pt/</w:t>
        </w:r>
      </w:hyperlink>
      <w:r w:rsidR="000074A8">
        <w:rPr>
          <w:lang w:val="en-US"/>
        </w:rPr>
        <w:t xml:space="preserve"> </w:t>
      </w:r>
    </w:p>
    <w:p w14:paraId="3A4AF38D" w14:textId="6F207030" w:rsidR="00A645C5" w:rsidRDefault="00A645C5" w:rsidP="000074A8">
      <w:pPr>
        <w:spacing w:after="0"/>
        <w:rPr>
          <w:lang w:val="en-US"/>
        </w:rPr>
      </w:pPr>
      <w:r>
        <w:rPr>
          <w:lang w:val="en-US"/>
        </w:rPr>
        <w:t>Credentials:</w:t>
      </w:r>
      <w:r w:rsidR="00D57B38">
        <w:rPr>
          <w:lang w:val="en-US"/>
        </w:rPr>
        <w:t xml:space="preserve"> carlasantos@gmail.com/palavrapasse1</w:t>
      </w:r>
    </w:p>
    <w:p w14:paraId="035788EA" w14:textId="6BB95776" w:rsidR="00A645C5" w:rsidRDefault="00A645C5" w:rsidP="000074A8">
      <w:pPr>
        <w:spacing w:after="0"/>
        <w:rPr>
          <w:lang w:val="en-US"/>
        </w:rPr>
      </w:pPr>
      <w:r>
        <w:rPr>
          <w:lang w:val="en-US"/>
        </w:rPr>
        <w:t>The code is available at:</w:t>
      </w:r>
      <w:r w:rsidR="00D57B38">
        <w:rPr>
          <w:lang w:val="en-US"/>
        </w:rPr>
        <w:t xml:space="preserve"> </w:t>
      </w:r>
      <w:hyperlink r:id="rId11" w:history="1">
        <w:r w:rsidR="00E413E2" w:rsidRPr="00161A42">
          <w:rPr>
            <w:rStyle w:val="Hiperligao"/>
            <w:lang w:val="en-US"/>
          </w:rPr>
          <w:t>https://github.com/TeresaValerio/LBAW1734/releases</w:t>
        </w:r>
      </w:hyperlink>
      <w:r w:rsidR="00E413E2">
        <w:rPr>
          <w:lang w:val="en-US"/>
        </w:rPr>
        <w:t xml:space="preserve"> </w:t>
      </w:r>
      <w:bookmarkStart w:id="0" w:name="_GoBack"/>
      <w:bookmarkEnd w:id="0"/>
    </w:p>
    <w:p w14:paraId="65FF0BA0" w14:textId="77777777" w:rsidR="00A645C5" w:rsidRPr="00A645C5" w:rsidRDefault="00A645C5" w:rsidP="000074A8">
      <w:pPr>
        <w:spacing w:after="0"/>
        <w:rPr>
          <w:lang w:val="en-US"/>
        </w:rPr>
      </w:pPr>
    </w:p>
    <w:p w14:paraId="255F1F27" w14:textId="046DEED7" w:rsidR="00A645C5" w:rsidRDefault="00A645C5" w:rsidP="000074A8">
      <w:pPr>
        <w:spacing w:after="0"/>
        <w:rPr>
          <w:lang w:val="en-US"/>
        </w:rPr>
      </w:pPr>
    </w:p>
    <w:p w14:paraId="638A1CF2" w14:textId="1FCF6534" w:rsidR="00A645C5" w:rsidRDefault="00A645C5" w:rsidP="000074A8">
      <w:pPr>
        <w:spacing w:after="0"/>
        <w:jc w:val="both"/>
      </w:pPr>
      <w:r>
        <w:lastRenderedPageBreak/>
        <w:t xml:space="preserve">GROUP1734, </w:t>
      </w:r>
      <w:r w:rsidR="000074A8">
        <w:t>15</w:t>
      </w:r>
      <w:r>
        <w:t>/04/2018</w:t>
      </w:r>
    </w:p>
    <w:p w14:paraId="448552F8" w14:textId="77777777" w:rsidR="00A645C5" w:rsidRPr="00666169" w:rsidRDefault="00A645C5" w:rsidP="000074A8">
      <w:pPr>
        <w:pStyle w:val="PargrafodaLista"/>
        <w:numPr>
          <w:ilvl w:val="0"/>
          <w:numId w:val="2"/>
        </w:numPr>
        <w:spacing w:after="0"/>
        <w:jc w:val="both"/>
        <w:rPr>
          <w:lang w:val="pt-PT"/>
        </w:rPr>
      </w:pPr>
      <w:r w:rsidRPr="00666169">
        <w:rPr>
          <w:lang w:val="pt-PT"/>
        </w:rPr>
        <w:t>Ilona Generalova, up201400035@fe.up.pt</w:t>
      </w:r>
    </w:p>
    <w:p w14:paraId="49CCD2E1" w14:textId="77777777" w:rsidR="00A645C5" w:rsidRPr="00666169" w:rsidRDefault="00A645C5" w:rsidP="000074A8">
      <w:pPr>
        <w:pStyle w:val="PargrafodaLista"/>
        <w:numPr>
          <w:ilvl w:val="0"/>
          <w:numId w:val="2"/>
        </w:numPr>
        <w:spacing w:after="0"/>
        <w:jc w:val="both"/>
        <w:rPr>
          <w:lang w:val="pt-PT"/>
        </w:rPr>
      </w:pPr>
      <w:r w:rsidRPr="00666169">
        <w:rPr>
          <w:lang w:val="pt-PT"/>
        </w:rPr>
        <w:t>Maria Inês Gonçalves, up201402784@fe.up.pt</w:t>
      </w:r>
    </w:p>
    <w:p w14:paraId="51C2D2F6" w14:textId="77777777" w:rsidR="00A645C5" w:rsidRPr="00666169" w:rsidRDefault="00A645C5" w:rsidP="000074A8">
      <w:pPr>
        <w:pStyle w:val="PargrafodaLista"/>
        <w:numPr>
          <w:ilvl w:val="0"/>
          <w:numId w:val="2"/>
        </w:numPr>
        <w:spacing w:after="0"/>
        <w:jc w:val="both"/>
        <w:rPr>
          <w:lang w:val="pt-PT"/>
        </w:rPr>
      </w:pPr>
      <w:r w:rsidRPr="00666169">
        <w:rPr>
          <w:lang w:val="pt-PT"/>
        </w:rPr>
        <w:t>Maria Teresa Valério, up201405655@fe.up.pt</w:t>
      </w:r>
    </w:p>
    <w:p w14:paraId="3A23FD50" w14:textId="77777777" w:rsidR="00A645C5" w:rsidRPr="00666169" w:rsidRDefault="00A645C5" w:rsidP="000074A8">
      <w:pPr>
        <w:pStyle w:val="PargrafodaLista"/>
        <w:numPr>
          <w:ilvl w:val="0"/>
          <w:numId w:val="2"/>
        </w:numPr>
        <w:spacing w:after="0"/>
        <w:jc w:val="both"/>
        <w:rPr>
          <w:lang w:val="pt-PT"/>
        </w:rPr>
      </w:pPr>
      <w:r w:rsidRPr="00666169">
        <w:rPr>
          <w:lang w:val="pt-PT"/>
        </w:rPr>
        <w:t>Sara Gomes, up201405085@fe.up.pt</w:t>
      </w:r>
    </w:p>
    <w:p w14:paraId="08706F4C" w14:textId="77777777" w:rsidR="00A645C5" w:rsidRPr="00A645C5" w:rsidRDefault="00A645C5" w:rsidP="000074A8">
      <w:pPr>
        <w:spacing w:after="0"/>
        <w:rPr>
          <w:lang w:val="pt-PT"/>
        </w:rPr>
      </w:pPr>
    </w:p>
    <w:sectPr w:rsidR="00A645C5" w:rsidRPr="00A64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E1076"/>
    <w:multiLevelType w:val="multilevel"/>
    <w:tmpl w:val="BEB0F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93C5153"/>
    <w:multiLevelType w:val="hybridMultilevel"/>
    <w:tmpl w:val="2E48035E"/>
    <w:lvl w:ilvl="0" w:tplc="A8E28A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08"/>
    <w:rsid w:val="000074A8"/>
    <w:rsid w:val="000862A2"/>
    <w:rsid w:val="000C3B6A"/>
    <w:rsid w:val="00113938"/>
    <w:rsid w:val="00191030"/>
    <w:rsid w:val="006B2B08"/>
    <w:rsid w:val="00774E00"/>
    <w:rsid w:val="009F1850"/>
    <w:rsid w:val="00A645C5"/>
    <w:rsid w:val="00B4499D"/>
    <w:rsid w:val="00D57B38"/>
    <w:rsid w:val="00E413E2"/>
    <w:rsid w:val="00F6538B"/>
    <w:rsid w:val="00FE6613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32AA"/>
  <w15:chartTrackingRefBased/>
  <w15:docId w15:val="{9EB28F13-01A8-4C6E-8387-1D195D9F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538B"/>
    <w:pPr>
      <w:ind w:left="720"/>
      <w:contextualSpacing/>
    </w:pPr>
  </w:style>
  <w:style w:type="table" w:styleId="Tabelacomgrelha">
    <w:name w:val="Table Grid"/>
    <w:basedOn w:val="Tabelanormal"/>
    <w:uiPriority w:val="39"/>
    <w:rsid w:val="00A6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645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ligao">
    <w:name w:val="Hyperlink"/>
    <w:basedOn w:val="Tipodeletrapredefinidodopargrafo"/>
    <w:uiPriority w:val="99"/>
    <w:unhideWhenUsed/>
    <w:rsid w:val="000074A8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0074A8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C3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baw1734.lbaw-prod.fe.up.pt/userProjec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baw1734.lbaw-prod.fe.up.pt/us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github.com/TeresaValerio/LBAW1734/releas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baw1734.lbaw-prod.fe.up.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baw1734.lbaw-prod.fe.up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Gomes Silva Valério</dc:creator>
  <cp:keywords/>
  <dc:description/>
  <cp:lastModifiedBy>Ines Goncalves</cp:lastModifiedBy>
  <cp:revision>4</cp:revision>
  <dcterms:created xsi:type="dcterms:W3CDTF">2018-04-15T00:15:00Z</dcterms:created>
  <dcterms:modified xsi:type="dcterms:W3CDTF">2018-04-15T18:01:00Z</dcterms:modified>
</cp:coreProperties>
</file>